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122E5C" w14:textId="77777777" w:rsidR="00C10E45" w:rsidRPr="00D54893" w:rsidRDefault="00C10E45" w:rsidP="00C10E45">
      <w:pPr>
        <w:pStyle w:val="HTML"/>
        <w:shd w:val="clear" w:color="auto" w:fill="FFFFFF"/>
        <w:spacing w:before="150" w:after="150" w:line="435" w:lineRule="atLeast"/>
        <w:jc w:val="right"/>
        <w:rPr>
          <w:rFonts w:asciiTheme="minorEastAsia" w:hAnsiTheme="minorEastAsia" w:cs="黑体" w:hint="default"/>
          <w:color w:val="333334"/>
          <w:sz w:val="32"/>
          <w:szCs w:val="28"/>
        </w:rPr>
      </w:pPr>
      <w:r w:rsidRPr="00D54893">
        <w:rPr>
          <w:rFonts w:asciiTheme="minorEastAsia" w:hAnsiTheme="minorEastAsia" w:cs="黑体"/>
          <w:color w:val="333334"/>
          <w:sz w:val="32"/>
          <w:szCs w:val="28"/>
        </w:rPr>
        <w:t>SDYY-PW-QF-BG-201</w:t>
      </w:r>
      <w:r w:rsidR="00685705" w:rsidRPr="00D54893">
        <w:rPr>
          <w:rFonts w:asciiTheme="minorEastAsia" w:hAnsiTheme="minorEastAsia" w:cs="黑体" w:hint="default"/>
          <w:color w:val="333334"/>
          <w:sz w:val="32"/>
          <w:szCs w:val="28"/>
        </w:rPr>
        <w:t>7</w:t>
      </w:r>
      <w:r w:rsidRPr="00D54893">
        <w:rPr>
          <w:rFonts w:asciiTheme="minorEastAsia" w:hAnsiTheme="minorEastAsia" w:cs="黑体"/>
          <w:color w:val="333334"/>
          <w:sz w:val="32"/>
          <w:szCs w:val="28"/>
        </w:rPr>
        <w:t>-0010</w:t>
      </w:r>
    </w:p>
    <w:p w14:paraId="0C893EAA" w14:textId="77777777" w:rsidR="00540594" w:rsidRDefault="00C10E45" w:rsidP="00C10E45">
      <w:pPr>
        <w:pStyle w:val="HTML"/>
        <w:shd w:val="clear" w:color="auto" w:fill="FFFFFF"/>
        <w:spacing w:before="240" w:after="240" w:line="435" w:lineRule="atLeast"/>
        <w:jc w:val="center"/>
        <w:rPr>
          <w:rFonts w:ascii="仿宋_GB2312" w:eastAsia="仿宋_GB2312" w:hAnsi="Calibri" w:hint="default"/>
          <w:sz w:val="32"/>
          <w:szCs w:val="32"/>
        </w:rPr>
      </w:pPr>
      <w:r w:rsidRPr="00C10E45">
        <w:rPr>
          <w:rFonts w:asciiTheme="minorEastAsia" w:hAnsiTheme="minorEastAsia" w:cs="黑体"/>
          <w:b/>
          <w:color w:val="333334"/>
          <w:sz w:val="44"/>
          <w:szCs w:val="44"/>
        </w:rPr>
        <w:t>一、二号线清分系统、AFC系统及信息化机房设备委外服务项目</w:t>
      </w:r>
      <w:r w:rsidR="00470C25">
        <w:rPr>
          <w:rFonts w:asciiTheme="minorEastAsia" w:hAnsiTheme="minorEastAsia" w:cs="黑体" w:hint="default"/>
          <w:b/>
          <w:color w:val="333334"/>
          <w:sz w:val="44"/>
          <w:szCs w:val="44"/>
        </w:rPr>
        <w:t>合同执行情况说明</w:t>
      </w:r>
    </w:p>
    <w:p w14:paraId="0835BEED" w14:textId="77777777" w:rsidR="005D55FC" w:rsidRPr="00FF2711" w:rsidRDefault="005D55FC" w:rsidP="005D55FC">
      <w:pPr>
        <w:widowControl w:val="0"/>
        <w:adjustRightInd/>
        <w:snapToGrid/>
        <w:spacing w:after="0"/>
        <w:ind w:firstLineChars="200" w:firstLine="640"/>
        <w:rPr>
          <w:rFonts w:ascii="黑体" w:eastAsia="黑体" w:hAnsi="黑体"/>
          <w:sz w:val="32"/>
          <w:szCs w:val="32"/>
        </w:rPr>
      </w:pPr>
      <w:r w:rsidRPr="00FF2711">
        <w:rPr>
          <w:rFonts w:ascii="黑体" w:eastAsia="黑体" w:hAnsi="黑体" w:hint="eastAsia"/>
          <w:sz w:val="32"/>
          <w:szCs w:val="32"/>
        </w:rPr>
        <w:t>一</w:t>
      </w:r>
      <w:r w:rsidR="00CA4D89" w:rsidRPr="00FF2711">
        <w:rPr>
          <w:rFonts w:ascii="黑体" w:eastAsia="黑体" w:hAnsi="黑体"/>
          <w:sz w:val="32"/>
          <w:szCs w:val="32"/>
        </w:rPr>
        <w:t>、</w:t>
      </w:r>
      <w:r w:rsidR="00470C25" w:rsidRPr="00FF2711">
        <w:rPr>
          <w:rFonts w:ascii="黑体" w:eastAsia="黑体" w:hAnsi="黑体" w:hint="eastAsia"/>
          <w:sz w:val="32"/>
          <w:szCs w:val="32"/>
        </w:rPr>
        <w:t>项目</w:t>
      </w:r>
      <w:r w:rsidR="0045695A" w:rsidRPr="00FF2711">
        <w:rPr>
          <w:rFonts w:ascii="黑体" w:eastAsia="黑体" w:hAnsi="黑体" w:hint="eastAsia"/>
          <w:sz w:val="32"/>
          <w:szCs w:val="32"/>
        </w:rPr>
        <w:t>基本</w:t>
      </w:r>
      <w:r w:rsidR="00470C25" w:rsidRPr="00FF2711">
        <w:rPr>
          <w:rFonts w:ascii="黑体" w:eastAsia="黑体" w:hAnsi="黑体"/>
          <w:sz w:val="32"/>
          <w:szCs w:val="32"/>
        </w:rPr>
        <w:t>情况</w:t>
      </w:r>
    </w:p>
    <w:p w14:paraId="10EA424C" w14:textId="77777777" w:rsidR="008D03E8" w:rsidRPr="00521496" w:rsidRDefault="00470C25" w:rsidP="00BE2826">
      <w:pPr>
        <w:widowControl w:val="0"/>
        <w:adjustRightInd/>
        <w:snapToGrid/>
        <w:spacing w:after="0"/>
        <w:ind w:firstLineChars="200" w:firstLine="640"/>
        <w:rPr>
          <w:rFonts w:ascii="仿宋_GB2312" w:eastAsia="仿宋_GB2312" w:hAnsi="Calibri"/>
          <w:color w:val="0D0D0D" w:themeColor="text1" w:themeTint="F2"/>
          <w:sz w:val="32"/>
          <w:szCs w:val="32"/>
        </w:rPr>
      </w:pPr>
      <w:r w:rsidRPr="00470C25">
        <w:rPr>
          <w:rFonts w:ascii="仿宋_GB2312" w:eastAsia="仿宋_GB2312" w:hAnsi="Calibri" w:hint="eastAsia"/>
          <w:sz w:val="32"/>
          <w:szCs w:val="32"/>
        </w:rPr>
        <w:t>2017年一、二号线清分系统、AFC系统及信息化机房设备委外服务项目</w:t>
      </w:r>
      <w:r w:rsidR="00F7090C">
        <w:rPr>
          <w:rFonts w:ascii="仿宋_GB2312" w:eastAsia="仿宋_GB2312" w:hAnsi="Calibri" w:hint="eastAsia"/>
          <w:sz w:val="32"/>
          <w:szCs w:val="32"/>
        </w:rPr>
        <w:t>合同预</w:t>
      </w:r>
      <w:r w:rsidR="00F7090C" w:rsidRPr="00F12A60">
        <w:rPr>
          <w:rFonts w:ascii="仿宋_GB2312" w:eastAsia="仿宋_GB2312" w:hAnsi="Calibri" w:hint="eastAsia"/>
          <w:color w:val="0D0D0D" w:themeColor="text1" w:themeTint="F2"/>
          <w:sz w:val="32"/>
          <w:szCs w:val="32"/>
        </w:rPr>
        <w:t>算</w:t>
      </w:r>
      <w:r w:rsidR="00F12A60" w:rsidRPr="00F12A60">
        <w:rPr>
          <w:rFonts w:ascii="仿宋_GB2312" w:eastAsia="仿宋_GB2312" w:hAnsi="Calibri"/>
          <w:color w:val="0D0D0D" w:themeColor="text1" w:themeTint="F2"/>
          <w:sz w:val="32"/>
          <w:szCs w:val="32"/>
        </w:rPr>
        <w:t>65</w:t>
      </w:r>
      <w:r w:rsidR="00F7090C" w:rsidRPr="00F12A60">
        <w:rPr>
          <w:rFonts w:ascii="仿宋_GB2312" w:eastAsia="仿宋_GB2312" w:hAnsi="Calibri" w:hint="eastAsia"/>
          <w:color w:val="0D0D0D" w:themeColor="text1" w:themeTint="F2"/>
          <w:sz w:val="32"/>
          <w:szCs w:val="32"/>
        </w:rPr>
        <w:t>万元</w:t>
      </w:r>
      <w:r w:rsidR="00F7090C" w:rsidRPr="00F12A60">
        <w:rPr>
          <w:rFonts w:ascii="仿宋_GB2312" w:eastAsia="仿宋_GB2312" w:hAnsi="Calibri"/>
          <w:color w:val="0D0D0D" w:themeColor="text1" w:themeTint="F2"/>
          <w:sz w:val="32"/>
          <w:szCs w:val="32"/>
        </w:rPr>
        <w:t>，</w:t>
      </w:r>
      <w:r w:rsidR="000A5A67" w:rsidRPr="00F12A60">
        <w:rPr>
          <w:rFonts w:ascii="仿宋_GB2312" w:eastAsia="仿宋_GB2312" w:hAnsi="Calibri" w:hint="eastAsia"/>
          <w:color w:val="0D0D0D" w:themeColor="text1" w:themeTint="F2"/>
          <w:sz w:val="32"/>
          <w:szCs w:val="32"/>
        </w:rPr>
        <w:t>采</w:t>
      </w:r>
      <w:r w:rsidR="000A5A67">
        <w:rPr>
          <w:rFonts w:ascii="仿宋_GB2312" w:eastAsia="仿宋_GB2312" w:hAnsi="Calibri" w:hint="eastAsia"/>
          <w:sz w:val="32"/>
          <w:szCs w:val="32"/>
        </w:rPr>
        <w:t>购</w:t>
      </w:r>
      <w:r w:rsidR="000A5A67">
        <w:rPr>
          <w:rFonts w:ascii="仿宋_GB2312" w:eastAsia="仿宋_GB2312" w:hAnsi="Calibri"/>
          <w:sz w:val="32"/>
          <w:szCs w:val="32"/>
        </w:rPr>
        <w:t>方式为公开招标，中标单位是北京</w:t>
      </w:r>
      <w:r w:rsidR="000A5A67">
        <w:rPr>
          <w:rFonts w:ascii="仿宋_GB2312" w:eastAsia="仿宋_GB2312" w:hAnsi="Calibri" w:hint="eastAsia"/>
          <w:sz w:val="32"/>
          <w:szCs w:val="32"/>
        </w:rPr>
        <w:t>华胜</w:t>
      </w:r>
      <w:r w:rsidR="000A5A67">
        <w:rPr>
          <w:rFonts w:ascii="仿宋_GB2312" w:eastAsia="仿宋_GB2312" w:hAnsi="Calibri"/>
          <w:sz w:val="32"/>
          <w:szCs w:val="32"/>
        </w:rPr>
        <w:t>天成</w:t>
      </w:r>
      <w:r w:rsidR="000A5A67">
        <w:rPr>
          <w:rFonts w:ascii="仿宋_GB2312" w:eastAsia="仿宋_GB2312" w:hAnsi="Calibri" w:hint="eastAsia"/>
          <w:sz w:val="32"/>
          <w:szCs w:val="32"/>
        </w:rPr>
        <w:t>科技</w:t>
      </w:r>
      <w:r w:rsidR="000A5A67">
        <w:rPr>
          <w:rFonts w:ascii="仿宋_GB2312" w:eastAsia="仿宋_GB2312" w:hAnsi="Calibri"/>
          <w:sz w:val="32"/>
          <w:szCs w:val="32"/>
        </w:rPr>
        <w:t>股份有限公司，</w:t>
      </w:r>
      <w:r w:rsidR="00F7090C">
        <w:rPr>
          <w:rFonts w:ascii="仿宋_GB2312" w:eastAsia="仿宋_GB2312" w:hAnsi="Calibri"/>
          <w:sz w:val="32"/>
          <w:szCs w:val="32"/>
        </w:rPr>
        <w:t>合同</w:t>
      </w:r>
      <w:r w:rsidR="00F7090C">
        <w:rPr>
          <w:rFonts w:ascii="仿宋_GB2312" w:eastAsia="仿宋_GB2312" w:hAnsi="Calibri" w:hint="eastAsia"/>
          <w:sz w:val="32"/>
          <w:szCs w:val="32"/>
        </w:rPr>
        <w:t>中标价31.</w:t>
      </w:r>
      <w:r w:rsidR="000A5A67">
        <w:rPr>
          <w:rFonts w:ascii="仿宋_GB2312" w:eastAsia="仿宋_GB2312" w:hAnsi="Calibri"/>
          <w:sz w:val="32"/>
          <w:szCs w:val="32"/>
        </w:rPr>
        <w:t>36</w:t>
      </w:r>
      <w:r w:rsidR="000A5A67">
        <w:rPr>
          <w:rFonts w:ascii="仿宋_GB2312" w:eastAsia="仿宋_GB2312" w:hAnsi="Calibri" w:hint="eastAsia"/>
          <w:sz w:val="32"/>
          <w:szCs w:val="32"/>
        </w:rPr>
        <w:t>万元，合同</w:t>
      </w:r>
      <w:r w:rsidR="000A5A67">
        <w:rPr>
          <w:rFonts w:ascii="仿宋_GB2312" w:eastAsia="仿宋_GB2312" w:hAnsi="Calibri"/>
          <w:sz w:val="32"/>
          <w:szCs w:val="32"/>
        </w:rPr>
        <w:t>有效期为</w:t>
      </w:r>
      <w:r w:rsidR="000A5A67" w:rsidRPr="00AA4566">
        <w:rPr>
          <w:rFonts w:ascii="仿宋_GB2312" w:eastAsia="仿宋_GB2312" w:hAnsi="Calibri" w:hint="eastAsia"/>
          <w:color w:val="0D0D0D" w:themeColor="text1" w:themeTint="F2"/>
          <w:sz w:val="32"/>
          <w:szCs w:val="32"/>
        </w:rPr>
        <w:t>2</w:t>
      </w:r>
      <w:r w:rsidR="000A5A67" w:rsidRPr="00AA4566">
        <w:rPr>
          <w:rFonts w:ascii="仿宋_GB2312" w:eastAsia="仿宋_GB2312" w:hAnsi="Calibri"/>
          <w:color w:val="0D0D0D" w:themeColor="text1" w:themeTint="F2"/>
          <w:sz w:val="32"/>
          <w:szCs w:val="32"/>
        </w:rPr>
        <w:t>017</w:t>
      </w:r>
      <w:r w:rsidR="000A5A67" w:rsidRPr="00AA4566">
        <w:rPr>
          <w:rFonts w:ascii="仿宋_GB2312" w:eastAsia="仿宋_GB2312" w:hAnsi="Calibri" w:hint="eastAsia"/>
          <w:color w:val="0D0D0D" w:themeColor="text1" w:themeTint="F2"/>
          <w:sz w:val="32"/>
          <w:szCs w:val="32"/>
        </w:rPr>
        <w:t>年</w:t>
      </w:r>
      <w:r w:rsidR="00AA4566" w:rsidRPr="00AA4566">
        <w:rPr>
          <w:rFonts w:ascii="仿宋_GB2312" w:eastAsia="仿宋_GB2312" w:hAnsi="Calibri"/>
          <w:color w:val="0D0D0D" w:themeColor="text1" w:themeTint="F2"/>
          <w:sz w:val="32"/>
          <w:szCs w:val="32"/>
        </w:rPr>
        <w:t>8</w:t>
      </w:r>
      <w:r w:rsidR="000A5A67" w:rsidRPr="00AA4566">
        <w:rPr>
          <w:rFonts w:ascii="仿宋_GB2312" w:eastAsia="仿宋_GB2312" w:hAnsi="Calibri" w:hint="eastAsia"/>
          <w:color w:val="0D0D0D" w:themeColor="text1" w:themeTint="F2"/>
          <w:sz w:val="32"/>
          <w:szCs w:val="32"/>
        </w:rPr>
        <w:t>月</w:t>
      </w:r>
      <w:r w:rsidR="00AA4566" w:rsidRPr="00AA4566">
        <w:rPr>
          <w:rFonts w:ascii="仿宋_GB2312" w:eastAsia="仿宋_GB2312" w:hAnsi="Calibri" w:hint="eastAsia"/>
          <w:color w:val="0D0D0D" w:themeColor="text1" w:themeTint="F2"/>
          <w:sz w:val="32"/>
          <w:szCs w:val="32"/>
        </w:rPr>
        <w:t>31日</w:t>
      </w:r>
      <w:r w:rsidR="000A5A67" w:rsidRPr="00AA4566">
        <w:rPr>
          <w:rFonts w:ascii="仿宋_GB2312" w:eastAsia="仿宋_GB2312" w:hAnsi="Calibri"/>
          <w:color w:val="0D0D0D" w:themeColor="text1" w:themeTint="F2"/>
          <w:sz w:val="32"/>
          <w:szCs w:val="32"/>
        </w:rPr>
        <w:t>至</w:t>
      </w:r>
      <w:r w:rsidR="000A5A67" w:rsidRPr="00AA4566">
        <w:rPr>
          <w:rFonts w:ascii="仿宋_GB2312" w:eastAsia="仿宋_GB2312" w:hAnsi="Calibri" w:hint="eastAsia"/>
          <w:color w:val="0D0D0D" w:themeColor="text1" w:themeTint="F2"/>
          <w:sz w:val="32"/>
          <w:szCs w:val="32"/>
        </w:rPr>
        <w:t>2</w:t>
      </w:r>
      <w:r w:rsidR="000A5A67" w:rsidRPr="00AA4566">
        <w:rPr>
          <w:rFonts w:ascii="仿宋_GB2312" w:eastAsia="仿宋_GB2312" w:hAnsi="Calibri"/>
          <w:color w:val="0D0D0D" w:themeColor="text1" w:themeTint="F2"/>
          <w:sz w:val="32"/>
          <w:szCs w:val="32"/>
        </w:rPr>
        <w:t>01</w:t>
      </w:r>
      <w:r w:rsidR="00AA4566" w:rsidRPr="00AA4566">
        <w:rPr>
          <w:rFonts w:ascii="仿宋_GB2312" w:eastAsia="仿宋_GB2312" w:hAnsi="Calibri"/>
          <w:color w:val="0D0D0D" w:themeColor="text1" w:themeTint="F2"/>
          <w:sz w:val="32"/>
          <w:szCs w:val="32"/>
        </w:rPr>
        <w:t>9</w:t>
      </w:r>
      <w:r w:rsidR="000A5A67" w:rsidRPr="00AA4566">
        <w:rPr>
          <w:rFonts w:ascii="仿宋_GB2312" w:eastAsia="仿宋_GB2312" w:hAnsi="Calibri" w:hint="eastAsia"/>
          <w:color w:val="0D0D0D" w:themeColor="text1" w:themeTint="F2"/>
          <w:sz w:val="32"/>
          <w:szCs w:val="32"/>
        </w:rPr>
        <w:t>年</w:t>
      </w:r>
      <w:r w:rsidR="00AA4566" w:rsidRPr="00AA4566">
        <w:rPr>
          <w:rFonts w:ascii="仿宋_GB2312" w:eastAsia="仿宋_GB2312" w:hAnsi="Calibri"/>
          <w:color w:val="0D0D0D" w:themeColor="text1" w:themeTint="F2"/>
          <w:sz w:val="32"/>
          <w:szCs w:val="32"/>
        </w:rPr>
        <w:t>8</w:t>
      </w:r>
      <w:r w:rsidR="000A5A67" w:rsidRPr="00AA4566">
        <w:rPr>
          <w:rFonts w:ascii="仿宋_GB2312" w:eastAsia="仿宋_GB2312" w:hAnsi="Calibri" w:hint="eastAsia"/>
          <w:color w:val="0D0D0D" w:themeColor="text1" w:themeTint="F2"/>
          <w:sz w:val="32"/>
          <w:szCs w:val="32"/>
        </w:rPr>
        <w:t>月</w:t>
      </w:r>
      <w:r w:rsidR="00AA4566" w:rsidRPr="00AA4566">
        <w:rPr>
          <w:rFonts w:ascii="仿宋_GB2312" w:eastAsia="仿宋_GB2312" w:hAnsi="Calibri" w:hint="eastAsia"/>
          <w:color w:val="0D0D0D" w:themeColor="text1" w:themeTint="F2"/>
          <w:sz w:val="32"/>
          <w:szCs w:val="32"/>
        </w:rPr>
        <w:t>31日</w:t>
      </w:r>
      <w:r w:rsidR="004D0554" w:rsidRPr="00521496">
        <w:rPr>
          <w:rFonts w:ascii="仿宋_GB2312" w:eastAsia="仿宋_GB2312" w:hAnsi="Calibri" w:hint="eastAsia"/>
          <w:color w:val="0D0D0D" w:themeColor="text1" w:themeTint="F2"/>
          <w:sz w:val="32"/>
          <w:szCs w:val="32"/>
        </w:rPr>
        <w:t>，</w:t>
      </w:r>
      <w:r w:rsidR="004D0554" w:rsidRPr="00521496">
        <w:rPr>
          <w:rFonts w:ascii="仿宋_GB2312" w:eastAsia="仿宋_GB2312" w:hAnsi="Calibri"/>
          <w:color w:val="0D0D0D" w:themeColor="text1" w:themeTint="F2"/>
          <w:sz w:val="32"/>
          <w:szCs w:val="32"/>
        </w:rPr>
        <w:t>合同范围包括</w:t>
      </w:r>
      <w:r w:rsidR="00AA4566" w:rsidRPr="00521496">
        <w:rPr>
          <w:rFonts w:ascii="仿宋_GB2312" w:eastAsia="仿宋_GB2312" w:hAnsi="Calibri" w:hint="eastAsia"/>
          <w:color w:val="0D0D0D" w:themeColor="text1" w:themeTint="F2"/>
          <w:sz w:val="32"/>
          <w:szCs w:val="32"/>
        </w:rPr>
        <w:t>清分机房、</w:t>
      </w:r>
      <w:r w:rsidR="004D0554" w:rsidRPr="00521496">
        <w:rPr>
          <w:rFonts w:ascii="仿宋_GB2312" w:eastAsia="仿宋_GB2312" w:hAnsi="Calibri" w:hint="eastAsia"/>
          <w:color w:val="0D0D0D" w:themeColor="text1" w:themeTint="F2"/>
          <w:sz w:val="32"/>
          <w:szCs w:val="32"/>
        </w:rPr>
        <w:t>一</w:t>
      </w:r>
      <w:r w:rsidR="00715087">
        <w:rPr>
          <w:rFonts w:ascii="仿宋_GB2312" w:eastAsia="仿宋_GB2312" w:hAnsi="Calibri" w:hint="eastAsia"/>
          <w:color w:val="0D0D0D" w:themeColor="text1" w:themeTint="F2"/>
          <w:sz w:val="32"/>
          <w:szCs w:val="32"/>
        </w:rPr>
        <w:t>、</w:t>
      </w:r>
      <w:r w:rsidR="004D0554" w:rsidRPr="00521496">
        <w:rPr>
          <w:rFonts w:ascii="仿宋_GB2312" w:eastAsia="仿宋_GB2312" w:hAnsi="Calibri" w:hint="eastAsia"/>
          <w:color w:val="0D0D0D" w:themeColor="text1" w:themeTint="F2"/>
          <w:sz w:val="32"/>
          <w:szCs w:val="32"/>
        </w:rPr>
        <w:t>二号线AFC系统</w:t>
      </w:r>
      <w:r w:rsidR="00AA4566" w:rsidRPr="00521496">
        <w:rPr>
          <w:rFonts w:ascii="仿宋_GB2312" w:eastAsia="仿宋_GB2312" w:hAnsi="Calibri" w:hint="eastAsia"/>
          <w:color w:val="0D0D0D" w:themeColor="text1" w:themeTint="F2"/>
          <w:sz w:val="32"/>
          <w:szCs w:val="32"/>
        </w:rPr>
        <w:t>中心</w:t>
      </w:r>
      <w:r w:rsidR="00AA4566" w:rsidRPr="00521496">
        <w:rPr>
          <w:rFonts w:ascii="仿宋_GB2312" w:eastAsia="仿宋_GB2312" w:hAnsi="Calibri"/>
          <w:color w:val="0D0D0D" w:themeColor="text1" w:themeTint="F2"/>
          <w:sz w:val="32"/>
          <w:szCs w:val="32"/>
        </w:rPr>
        <w:t>机房</w:t>
      </w:r>
      <w:r w:rsidR="00AA4566" w:rsidRPr="00521496">
        <w:rPr>
          <w:rFonts w:ascii="仿宋_GB2312" w:eastAsia="仿宋_GB2312" w:hAnsi="Calibri" w:hint="eastAsia"/>
          <w:color w:val="0D0D0D" w:themeColor="text1" w:themeTint="F2"/>
          <w:sz w:val="32"/>
          <w:szCs w:val="32"/>
        </w:rPr>
        <w:t>等</w:t>
      </w:r>
      <w:r w:rsidR="004D0554" w:rsidRPr="00521496">
        <w:rPr>
          <w:rFonts w:ascii="仿宋_GB2312" w:eastAsia="仿宋_GB2312" w:hAnsi="Calibri" w:hint="eastAsia"/>
          <w:color w:val="0D0D0D" w:themeColor="text1" w:themeTint="F2"/>
          <w:sz w:val="32"/>
          <w:szCs w:val="32"/>
        </w:rPr>
        <w:t>共6个</w:t>
      </w:r>
      <w:r w:rsidR="004D0554" w:rsidRPr="00521496">
        <w:rPr>
          <w:rFonts w:ascii="仿宋_GB2312" w:eastAsia="仿宋_GB2312" w:hAnsi="Calibri"/>
          <w:color w:val="0D0D0D" w:themeColor="text1" w:themeTint="F2"/>
          <w:sz w:val="32"/>
          <w:szCs w:val="32"/>
        </w:rPr>
        <w:t>机房</w:t>
      </w:r>
      <w:r w:rsidR="004D0554" w:rsidRPr="00521496">
        <w:rPr>
          <w:rFonts w:ascii="仿宋_GB2312" w:eastAsia="仿宋_GB2312" w:hAnsi="Calibri" w:hint="eastAsia"/>
          <w:color w:val="0D0D0D" w:themeColor="text1" w:themeTint="F2"/>
          <w:sz w:val="32"/>
          <w:szCs w:val="32"/>
        </w:rPr>
        <w:t>的</w:t>
      </w:r>
      <w:r w:rsidR="004D0554" w:rsidRPr="00521496">
        <w:rPr>
          <w:rFonts w:ascii="仿宋_GB2312" w:eastAsia="仿宋_GB2312" w:hAnsi="Calibri"/>
          <w:color w:val="0D0D0D" w:themeColor="text1" w:themeTint="F2"/>
          <w:sz w:val="32"/>
          <w:szCs w:val="32"/>
        </w:rPr>
        <w:t>设备维保服务</w:t>
      </w:r>
      <w:r w:rsidR="000A5A67" w:rsidRPr="00521496">
        <w:rPr>
          <w:rFonts w:ascii="仿宋_GB2312" w:eastAsia="仿宋_GB2312" w:hAnsi="Calibri" w:hint="eastAsia"/>
          <w:color w:val="0D0D0D" w:themeColor="text1" w:themeTint="F2"/>
          <w:sz w:val="32"/>
          <w:szCs w:val="32"/>
        </w:rPr>
        <w:t>。</w:t>
      </w:r>
    </w:p>
    <w:p w14:paraId="05FE19EE" w14:textId="77777777" w:rsidR="002D0F52" w:rsidRPr="00FF2711" w:rsidRDefault="00A56F4B" w:rsidP="00A56F4B">
      <w:pPr>
        <w:widowControl w:val="0"/>
        <w:adjustRightInd/>
        <w:snapToGrid/>
        <w:spacing w:after="0"/>
        <w:ind w:firstLineChars="200" w:firstLine="640"/>
        <w:rPr>
          <w:rFonts w:ascii="黑体" w:eastAsia="黑体" w:hAnsi="黑体"/>
          <w:sz w:val="32"/>
          <w:szCs w:val="32"/>
        </w:rPr>
      </w:pPr>
      <w:r w:rsidRPr="00FF2711">
        <w:rPr>
          <w:rFonts w:ascii="黑体" w:eastAsia="黑体" w:hAnsi="黑体" w:hint="eastAsia"/>
          <w:sz w:val="32"/>
          <w:szCs w:val="32"/>
        </w:rPr>
        <w:t>二</w:t>
      </w:r>
      <w:r w:rsidRPr="00FF2711">
        <w:rPr>
          <w:rFonts w:ascii="黑体" w:eastAsia="黑体" w:hAnsi="黑体"/>
          <w:sz w:val="32"/>
          <w:szCs w:val="32"/>
        </w:rPr>
        <w:t>、</w:t>
      </w:r>
      <w:r w:rsidR="00470C25" w:rsidRPr="00FF2711">
        <w:rPr>
          <w:rFonts w:ascii="黑体" w:eastAsia="黑体" w:hAnsi="黑体" w:hint="eastAsia"/>
          <w:sz w:val="32"/>
          <w:szCs w:val="32"/>
        </w:rPr>
        <w:t>合同</w:t>
      </w:r>
      <w:r w:rsidR="00470C25" w:rsidRPr="00FF2711">
        <w:rPr>
          <w:rFonts w:ascii="黑体" w:eastAsia="黑体" w:hAnsi="黑体"/>
          <w:sz w:val="32"/>
          <w:szCs w:val="32"/>
        </w:rPr>
        <w:t>执行</w:t>
      </w:r>
      <w:r w:rsidR="00144786" w:rsidRPr="00FF2711">
        <w:rPr>
          <w:rFonts w:ascii="黑体" w:eastAsia="黑体" w:hAnsi="黑体" w:hint="eastAsia"/>
          <w:sz w:val="32"/>
          <w:szCs w:val="32"/>
        </w:rPr>
        <w:t>存在问题</w:t>
      </w:r>
    </w:p>
    <w:p w14:paraId="00357B68" w14:textId="77777777" w:rsidR="00635A9F" w:rsidRDefault="00FF2711" w:rsidP="00635A9F">
      <w:pPr>
        <w:widowControl w:val="0"/>
        <w:adjustRightInd/>
        <w:snapToGrid/>
        <w:spacing w:after="0"/>
        <w:ind w:firstLineChars="200" w:firstLine="640"/>
        <w:rPr>
          <w:rFonts w:ascii="仿宋_GB2312" w:eastAsia="仿宋_GB2312" w:hAnsi="Calibri"/>
          <w:sz w:val="32"/>
          <w:szCs w:val="32"/>
        </w:rPr>
      </w:pPr>
      <w:r>
        <w:rPr>
          <w:rFonts w:ascii="仿宋_GB2312" w:eastAsia="仿宋_GB2312" w:hAnsi="Calibri"/>
          <w:sz w:val="32"/>
          <w:szCs w:val="32"/>
        </w:rPr>
        <w:t>1.</w:t>
      </w:r>
      <w:r w:rsidR="00635A9F">
        <w:rPr>
          <w:rFonts w:ascii="仿宋_GB2312" w:eastAsia="仿宋_GB2312" w:hAnsi="Calibri"/>
          <w:sz w:val="32"/>
          <w:szCs w:val="32"/>
        </w:rPr>
        <w:t>备件</w:t>
      </w:r>
      <w:r w:rsidR="00A613F9">
        <w:rPr>
          <w:rFonts w:ascii="仿宋_GB2312" w:eastAsia="仿宋_GB2312" w:hAnsi="Calibri" w:hint="eastAsia"/>
          <w:sz w:val="32"/>
          <w:szCs w:val="32"/>
        </w:rPr>
        <w:t>问题</w:t>
      </w:r>
    </w:p>
    <w:p w14:paraId="1ECC043F" w14:textId="77777777" w:rsidR="00144786" w:rsidRPr="00144786" w:rsidRDefault="00144786" w:rsidP="00635A9F">
      <w:pPr>
        <w:widowControl w:val="0"/>
        <w:adjustRightInd/>
        <w:snapToGrid/>
        <w:spacing w:after="0"/>
        <w:ind w:firstLineChars="200" w:firstLine="640"/>
        <w:rPr>
          <w:rFonts w:ascii="仿宋_GB2312" w:eastAsia="仿宋_GB2312" w:hAnsi="Calibri"/>
          <w:sz w:val="32"/>
          <w:szCs w:val="32"/>
        </w:rPr>
      </w:pPr>
      <w:r w:rsidRPr="00144786">
        <w:rPr>
          <w:rFonts w:ascii="仿宋_GB2312" w:eastAsia="仿宋_GB2312" w:hAnsi="Calibri" w:hint="eastAsia"/>
          <w:sz w:val="32"/>
          <w:szCs w:val="32"/>
        </w:rPr>
        <w:t>维保合同要求</w:t>
      </w:r>
      <w:r w:rsidR="00E83B33">
        <w:rPr>
          <w:rFonts w:ascii="仿宋_GB2312" w:eastAsia="仿宋_GB2312" w:hAnsi="Calibri" w:hint="eastAsia"/>
          <w:sz w:val="32"/>
          <w:szCs w:val="32"/>
        </w:rPr>
        <w:t>维保商在沈阳本地有备件库，库存备件不少于合同备件清单要求，清单</w:t>
      </w:r>
      <w:r w:rsidRPr="00144786">
        <w:rPr>
          <w:rFonts w:ascii="仿宋_GB2312" w:eastAsia="仿宋_GB2312" w:hAnsi="Calibri" w:hint="eastAsia"/>
          <w:sz w:val="32"/>
          <w:szCs w:val="32"/>
        </w:rPr>
        <w:t>涉及备件</w:t>
      </w:r>
      <w:r w:rsidR="00E83B33">
        <w:rPr>
          <w:rFonts w:ascii="仿宋_GB2312" w:eastAsia="仿宋_GB2312" w:hAnsi="Calibri" w:hint="eastAsia"/>
          <w:sz w:val="32"/>
          <w:szCs w:val="32"/>
        </w:rPr>
        <w:t>共</w:t>
      </w:r>
      <w:r w:rsidRPr="00144786">
        <w:rPr>
          <w:rFonts w:ascii="仿宋_GB2312" w:eastAsia="仿宋_GB2312" w:hAnsi="Calibri" w:hint="eastAsia"/>
          <w:sz w:val="32"/>
          <w:szCs w:val="32"/>
        </w:rPr>
        <w:t>63项。</w:t>
      </w:r>
      <w:r w:rsidR="00E83B33">
        <w:rPr>
          <w:rFonts w:ascii="仿宋_GB2312" w:eastAsia="仿宋_GB2312" w:hAnsi="Calibri" w:hint="eastAsia"/>
          <w:sz w:val="32"/>
          <w:szCs w:val="32"/>
        </w:rPr>
        <w:t>经抽查华胜天成备件库，</w:t>
      </w:r>
      <w:r w:rsidRPr="00144786">
        <w:rPr>
          <w:rFonts w:ascii="仿宋_GB2312" w:eastAsia="仿宋_GB2312" w:hAnsi="Calibri" w:hint="eastAsia"/>
          <w:sz w:val="32"/>
          <w:szCs w:val="32"/>
        </w:rPr>
        <w:t>符合要求备件9项，不完全符合5项</w:t>
      </w:r>
      <w:r w:rsidR="00B44518">
        <w:rPr>
          <w:rFonts w:ascii="仿宋_GB2312" w:eastAsia="仿宋_GB2312" w:hAnsi="Calibri" w:hint="eastAsia"/>
          <w:sz w:val="32"/>
          <w:szCs w:val="32"/>
        </w:rPr>
        <w:t>（数量不足）</w:t>
      </w:r>
      <w:r w:rsidRPr="00144786">
        <w:rPr>
          <w:rFonts w:ascii="仿宋_GB2312" w:eastAsia="仿宋_GB2312" w:hAnsi="Calibri" w:hint="eastAsia"/>
          <w:sz w:val="32"/>
          <w:szCs w:val="32"/>
        </w:rPr>
        <w:t>，待确定10项</w:t>
      </w:r>
      <w:r w:rsidR="00B44518">
        <w:rPr>
          <w:rFonts w:ascii="仿宋_GB2312" w:eastAsia="仿宋_GB2312" w:hAnsi="Calibri" w:hint="eastAsia"/>
          <w:sz w:val="32"/>
          <w:szCs w:val="32"/>
        </w:rPr>
        <w:t>（现场无，自述在其他备件库存放）</w:t>
      </w:r>
      <w:r w:rsidRPr="00144786">
        <w:rPr>
          <w:rFonts w:ascii="仿宋_GB2312" w:eastAsia="仿宋_GB2312" w:hAnsi="Calibri" w:hint="eastAsia"/>
          <w:sz w:val="32"/>
          <w:szCs w:val="32"/>
        </w:rPr>
        <w:t>，可提供替换型号4项，缺失35项。</w:t>
      </w:r>
      <w:r w:rsidR="00E83B33">
        <w:rPr>
          <w:rFonts w:ascii="仿宋_GB2312" w:eastAsia="仿宋_GB2312" w:hAnsi="Calibri" w:hint="eastAsia"/>
          <w:sz w:val="32"/>
          <w:szCs w:val="32"/>
        </w:rPr>
        <w:t>经与</w:t>
      </w:r>
      <w:r w:rsidR="00A56F4B">
        <w:rPr>
          <w:rFonts w:ascii="仿宋_GB2312" w:eastAsia="仿宋_GB2312" w:hAnsi="Calibri" w:hint="eastAsia"/>
          <w:sz w:val="32"/>
          <w:szCs w:val="32"/>
        </w:rPr>
        <w:t>华胜天成</w:t>
      </w:r>
      <w:r w:rsidR="00E83B33">
        <w:rPr>
          <w:rFonts w:ascii="仿宋_GB2312" w:eastAsia="仿宋_GB2312" w:hAnsi="Calibri" w:hint="eastAsia"/>
          <w:sz w:val="32"/>
          <w:szCs w:val="32"/>
        </w:rPr>
        <w:t>项目组召开</w:t>
      </w:r>
      <w:r w:rsidR="00B44518">
        <w:rPr>
          <w:rFonts w:ascii="仿宋_GB2312" w:eastAsia="仿宋_GB2312" w:hAnsi="Calibri" w:hint="eastAsia"/>
          <w:sz w:val="32"/>
          <w:szCs w:val="32"/>
        </w:rPr>
        <w:t>两次</w:t>
      </w:r>
      <w:r w:rsidR="00E83B33">
        <w:rPr>
          <w:rFonts w:ascii="仿宋_GB2312" w:eastAsia="仿宋_GB2312" w:hAnsi="Calibri" w:hint="eastAsia"/>
          <w:sz w:val="32"/>
          <w:szCs w:val="32"/>
        </w:rPr>
        <w:t>项目沟通会，</w:t>
      </w:r>
      <w:r w:rsidR="00B44518">
        <w:rPr>
          <w:rFonts w:ascii="仿宋_GB2312" w:eastAsia="仿宋_GB2312" w:hAnsi="Calibri" w:hint="eastAsia"/>
          <w:sz w:val="32"/>
          <w:szCs w:val="32"/>
        </w:rPr>
        <w:t>最终</w:t>
      </w:r>
      <w:r w:rsidR="00E83B33">
        <w:rPr>
          <w:rFonts w:ascii="仿宋_GB2312" w:eastAsia="仿宋_GB2312" w:hAnsi="Calibri" w:hint="eastAsia"/>
          <w:sz w:val="32"/>
          <w:szCs w:val="32"/>
        </w:rPr>
        <w:t>该</w:t>
      </w:r>
      <w:r w:rsidR="00A56F4B">
        <w:rPr>
          <w:rFonts w:ascii="仿宋_GB2312" w:eastAsia="仿宋_GB2312" w:hAnsi="Calibri"/>
          <w:sz w:val="32"/>
          <w:szCs w:val="32"/>
        </w:rPr>
        <w:t>公司</w:t>
      </w:r>
      <w:r w:rsidR="00E83B33">
        <w:rPr>
          <w:rFonts w:ascii="仿宋_GB2312" w:eastAsia="仿宋_GB2312" w:hAnsi="Calibri"/>
          <w:sz w:val="32"/>
          <w:szCs w:val="32"/>
        </w:rPr>
        <w:t>表示，</w:t>
      </w:r>
      <w:r w:rsidR="00B44518">
        <w:rPr>
          <w:rFonts w:ascii="仿宋_GB2312" w:eastAsia="仿宋_GB2312" w:hAnsi="Calibri"/>
          <w:sz w:val="32"/>
          <w:szCs w:val="32"/>
        </w:rPr>
        <w:t>缺失的备件本地不能提供，只能使用北京库房、其它周边地市库房或其它项目现场备件库储备。</w:t>
      </w:r>
    </w:p>
    <w:p w14:paraId="13CBB8F6" w14:textId="77777777" w:rsidR="00144786" w:rsidRPr="00144786" w:rsidRDefault="00FF2711" w:rsidP="00144786">
      <w:pPr>
        <w:widowControl w:val="0"/>
        <w:adjustRightInd/>
        <w:snapToGrid/>
        <w:spacing w:after="0"/>
        <w:ind w:firstLineChars="200" w:firstLine="640"/>
        <w:rPr>
          <w:rFonts w:ascii="仿宋_GB2312" w:eastAsia="仿宋_GB2312" w:hAnsi="Calibri"/>
          <w:sz w:val="32"/>
          <w:szCs w:val="32"/>
        </w:rPr>
      </w:pPr>
      <w:r>
        <w:rPr>
          <w:rFonts w:ascii="仿宋_GB2312" w:eastAsia="仿宋_GB2312" w:hAnsi="Calibri"/>
          <w:sz w:val="32"/>
          <w:szCs w:val="32"/>
        </w:rPr>
        <w:t>2.</w:t>
      </w:r>
      <w:r w:rsidR="00144786" w:rsidRPr="00144786">
        <w:rPr>
          <w:rFonts w:ascii="仿宋_GB2312" w:eastAsia="仿宋_GB2312" w:hAnsi="Calibri" w:hint="eastAsia"/>
          <w:sz w:val="32"/>
          <w:szCs w:val="32"/>
        </w:rPr>
        <w:t>维保人员问题</w:t>
      </w:r>
    </w:p>
    <w:p w14:paraId="09836F97" w14:textId="5D073CD0" w:rsidR="00521496" w:rsidRDefault="00A01333" w:rsidP="00144786">
      <w:pPr>
        <w:widowControl w:val="0"/>
        <w:adjustRightInd/>
        <w:snapToGrid/>
        <w:spacing w:after="0"/>
        <w:ind w:firstLineChars="200" w:firstLine="640"/>
        <w:rPr>
          <w:rFonts w:ascii="仿宋_GB2312" w:eastAsia="仿宋_GB2312" w:hAnsi="Calibri"/>
          <w:sz w:val="32"/>
          <w:szCs w:val="32"/>
        </w:rPr>
      </w:pPr>
      <w:ins w:id="0" w:author="Windows 用户" w:date="2018-01-06T18:26:00Z">
        <w:r>
          <w:rPr>
            <w:rFonts w:ascii="仿宋_GB2312" w:eastAsia="仿宋_GB2312" w:hAnsi="Calibri" w:hint="eastAsia"/>
            <w:sz w:val="32"/>
            <w:szCs w:val="32"/>
          </w:rPr>
          <w:t>华胜天成投标文件中提供的维保团队人员名单，现仅1</w:t>
        </w:r>
        <w:r>
          <w:rPr>
            <w:rFonts w:ascii="仿宋_GB2312" w:eastAsia="仿宋_GB2312" w:hAnsi="Calibri" w:hint="eastAsia"/>
            <w:sz w:val="32"/>
            <w:szCs w:val="32"/>
          </w:rPr>
          <w:lastRenderedPageBreak/>
          <w:t>人服务于该项目，其他参与项目的人员均已更换。</w:t>
        </w:r>
      </w:ins>
      <w:commentRangeStart w:id="1"/>
      <w:r w:rsidR="00144786" w:rsidRPr="00144786">
        <w:rPr>
          <w:rFonts w:ascii="仿宋_GB2312" w:eastAsia="仿宋_GB2312" w:hAnsi="Calibri" w:hint="eastAsia"/>
          <w:sz w:val="32"/>
          <w:szCs w:val="32"/>
        </w:rPr>
        <w:t>该项目执行以来，到现场开展维保工作的主要人员仅</w:t>
      </w:r>
      <w:r w:rsidR="007C554F">
        <w:rPr>
          <w:rFonts w:ascii="仿宋_GB2312" w:eastAsia="仿宋_GB2312" w:hAnsi="Calibri" w:hint="eastAsia"/>
          <w:sz w:val="32"/>
          <w:szCs w:val="32"/>
        </w:rPr>
        <w:t>1</w:t>
      </w:r>
      <w:r w:rsidR="00144786" w:rsidRPr="00144786">
        <w:rPr>
          <w:rFonts w:ascii="仿宋_GB2312" w:eastAsia="仿宋_GB2312" w:hAnsi="Calibri" w:hint="eastAsia"/>
          <w:sz w:val="32"/>
          <w:szCs w:val="32"/>
        </w:rPr>
        <w:t>人（合同要求维保团队至少</w:t>
      </w:r>
      <w:r w:rsidR="007C554F">
        <w:rPr>
          <w:rFonts w:ascii="仿宋_GB2312" w:eastAsia="仿宋_GB2312" w:hAnsi="Calibri" w:hint="eastAsia"/>
          <w:sz w:val="32"/>
          <w:szCs w:val="32"/>
        </w:rPr>
        <w:t>5</w:t>
      </w:r>
      <w:r w:rsidR="00144786" w:rsidRPr="00144786">
        <w:rPr>
          <w:rFonts w:ascii="仿宋_GB2312" w:eastAsia="仿宋_GB2312" w:hAnsi="Calibri" w:hint="eastAsia"/>
          <w:sz w:val="32"/>
          <w:szCs w:val="32"/>
        </w:rPr>
        <w:t>人），</w:t>
      </w:r>
      <w:r w:rsidR="001F4858">
        <w:rPr>
          <w:rFonts w:ascii="仿宋_GB2312" w:eastAsia="仿宋_GB2312" w:hAnsi="Calibri" w:hint="eastAsia"/>
          <w:sz w:val="32"/>
          <w:szCs w:val="32"/>
        </w:rPr>
        <w:t>且当两个机房同时发生故障时，也只到现场1人，逐个处理。</w:t>
      </w:r>
      <w:ins w:id="2" w:author="Windows 用户" w:date="2018-01-06T18:36:00Z">
        <w:r w:rsidR="000B712A">
          <w:rPr>
            <w:rFonts w:ascii="仿宋_GB2312" w:eastAsia="仿宋_GB2312" w:hAnsi="Calibri" w:hint="eastAsia"/>
            <w:sz w:val="32"/>
            <w:szCs w:val="32"/>
          </w:rPr>
          <w:t>因大多数现场技术工作均需电话申请技术支持，独立处理问题能力较差，</w:t>
        </w:r>
        <w:r w:rsidR="000B712A" w:rsidRPr="00144786">
          <w:rPr>
            <w:rFonts w:ascii="仿宋_GB2312" w:eastAsia="仿宋_GB2312" w:hAnsi="Calibri" w:hint="eastAsia"/>
            <w:sz w:val="32"/>
            <w:szCs w:val="32"/>
          </w:rPr>
          <w:t>导致部分工作开展时效</w:t>
        </w:r>
        <w:r w:rsidR="000B712A">
          <w:rPr>
            <w:rFonts w:ascii="仿宋_GB2312" w:eastAsia="仿宋_GB2312" w:hAnsi="Calibri" w:hint="eastAsia"/>
            <w:sz w:val="32"/>
            <w:szCs w:val="32"/>
          </w:rPr>
          <w:t>较慢，遗留问题较多。经与对方进行两次会议沟通后，仍未改善，所以对华胜天成的维保团队人员资质和能力都表示怀疑。</w:t>
        </w:r>
      </w:ins>
      <w:ins w:id="3" w:author="Windows 用户" w:date="2018-01-06T18:28:00Z">
        <w:r>
          <w:rPr>
            <w:rFonts w:ascii="仿宋_GB2312" w:eastAsia="仿宋_GB2312" w:hAnsi="Calibri" w:hint="eastAsia"/>
            <w:sz w:val="32"/>
            <w:szCs w:val="32"/>
          </w:rPr>
          <w:t>对以上情况</w:t>
        </w:r>
      </w:ins>
      <w:ins w:id="4" w:author="Windows 用户" w:date="2018-01-06T18:29:00Z">
        <w:r>
          <w:rPr>
            <w:rFonts w:ascii="仿宋_GB2312" w:eastAsia="仿宋_GB2312" w:hAnsi="Calibri" w:hint="eastAsia"/>
            <w:sz w:val="32"/>
            <w:szCs w:val="32"/>
          </w:rPr>
          <w:t>，</w:t>
        </w:r>
      </w:ins>
      <w:ins w:id="5" w:author="Windows 用户" w:date="2018-01-06T18:28:00Z">
        <w:r>
          <w:rPr>
            <w:rFonts w:ascii="仿宋_GB2312" w:eastAsia="仿宋_GB2312" w:hAnsi="Calibri" w:hint="eastAsia"/>
            <w:sz w:val="32"/>
            <w:szCs w:val="32"/>
          </w:rPr>
          <w:t>已要求华胜天成提供现维保团队的人员资质信息</w:t>
        </w:r>
      </w:ins>
      <w:ins w:id="6" w:author="Windows 用户" w:date="2018-01-06T18:29:00Z">
        <w:r>
          <w:rPr>
            <w:rFonts w:ascii="仿宋_GB2312" w:eastAsia="仿宋_GB2312" w:hAnsi="Calibri" w:hint="eastAsia"/>
            <w:sz w:val="32"/>
            <w:szCs w:val="32"/>
          </w:rPr>
          <w:t>、合同信息和社保证明。资质信息和合同信息虽已提供，但真伪</w:t>
        </w:r>
      </w:ins>
      <w:ins w:id="7" w:author="Windows 用户" w:date="2018-01-06T18:30:00Z">
        <w:r>
          <w:rPr>
            <w:rFonts w:ascii="仿宋_GB2312" w:eastAsia="仿宋_GB2312" w:hAnsi="Calibri" w:hint="eastAsia"/>
            <w:sz w:val="32"/>
            <w:szCs w:val="32"/>
          </w:rPr>
          <w:t>难辨</w:t>
        </w:r>
      </w:ins>
      <w:ins w:id="8" w:author="Windows 用户" w:date="2018-01-06T18:37:00Z">
        <w:r w:rsidR="000B712A">
          <w:rPr>
            <w:rFonts w:ascii="仿宋_GB2312" w:eastAsia="仿宋_GB2312" w:hAnsi="Calibri" w:hint="eastAsia"/>
            <w:sz w:val="32"/>
            <w:szCs w:val="32"/>
          </w:rPr>
          <w:t>。</w:t>
        </w:r>
      </w:ins>
      <w:ins w:id="9" w:author="Windows 用户" w:date="2018-01-06T18:35:00Z">
        <w:r w:rsidR="003B3319">
          <w:rPr>
            <w:rFonts w:ascii="仿宋_GB2312" w:eastAsia="仿宋_GB2312" w:hAnsi="Calibri" w:hint="eastAsia"/>
            <w:sz w:val="32"/>
            <w:szCs w:val="32"/>
          </w:rPr>
          <w:t>关</w:t>
        </w:r>
      </w:ins>
      <w:ins w:id="10" w:author="Windows 用户" w:date="2018-01-06T18:30:00Z">
        <w:r w:rsidR="00DC5161">
          <w:rPr>
            <w:rFonts w:ascii="仿宋_GB2312" w:eastAsia="仿宋_GB2312" w:hAnsi="Calibri" w:hint="eastAsia"/>
            <w:sz w:val="32"/>
            <w:szCs w:val="32"/>
          </w:rPr>
          <w:t>于</w:t>
        </w:r>
        <w:r>
          <w:rPr>
            <w:rFonts w:ascii="仿宋_GB2312" w:eastAsia="仿宋_GB2312" w:hAnsi="Calibri" w:hint="eastAsia"/>
            <w:sz w:val="32"/>
            <w:szCs w:val="32"/>
          </w:rPr>
          <w:t>社保证明</w:t>
        </w:r>
        <w:r w:rsidR="00DC5161">
          <w:rPr>
            <w:rFonts w:ascii="仿宋_GB2312" w:eastAsia="仿宋_GB2312" w:hAnsi="Calibri" w:hint="eastAsia"/>
            <w:sz w:val="32"/>
            <w:szCs w:val="32"/>
          </w:rPr>
          <w:t>，</w:t>
        </w:r>
        <w:r>
          <w:rPr>
            <w:rFonts w:ascii="仿宋_GB2312" w:eastAsia="仿宋_GB2312" w:hAnsi="Calibri" w:hint="eastAsia"/>
            <w:sz w:val="32"/>
            <w:szCs w:val="32"/>
          </w:rPr>
          <w:t>华胜天成</w:t>
        </w:r>
        <w:r w:rsidR="00DC5161">
          <w:rPr>
            <w:rFonts w:ascii="仿宋_GB2312" w:eastAsia="仿宋_GB2312" w:hAnsi="Calibri" w:hint="eastAsia"/>
            <w:sz w:val="32"/>
            <w:szCs w:val="32"/>
          </w:rPr>
          <w:t>以第三方代缴为由，</w:t>
        </w:r>
      </w:ins>
      <w:ins w:id="11" w:author="Windows 用户" w:date="2018-01-06T18:31:00Z">
        <w:r w:rsidR="00DC5161">
          <w:rPr>
            <w:rFonts w:ascii="仿宋_GB2312" w:eastAsia="仿宋_GB2312" w:hAnsi="Calibri" w:hint="eastAsia"/>
            <w:sz w:val="32"/>
            <w:szCs w:val="32"/>
          </w:rPr>
          <w:t>不能提供。</w:t>
        </w:r>
      </w:ins>
      <w:ins w:id="12" w:author="Windows 用户" w:date="2018-01-06T18:32:00Z">
        <w:r w:rsidR="002E709F">
          <w:rPr>
            <w:rFonts w:ascii="仿宋_GB2312" w:eastAsia="仿宋_GB2312" w:hAnsi="Calibri" w:hint="eastAsia"/>
            <w:sz w:val="32"/>
            <w:szCs w:val="32"/>
          </w:rPr>
          <w:t>又</w:t>
        </w:r>
      </w:ins>
      <w:del w:id="13" w:author="Windows 用户" w:date="2018-01-06T18:34:00Z">
        <w:r w:rsidR="007C554F" w:rsidDel="002E709F">
          <w:rPr>
            <w:rFonts w:ascii="仿宋_GB2312" w:eastAsia="仿宋_GB2312" w:hAnsi="Calibri" w:hint="eastAsia"/>
            <w:sz w:val="32"/>
            <w:szCs w:val="32"/>
          </w:rPr>
          <w:delText>大多数现场技术工作需电话申请技术支持，独立处理问题能力较差，</w:delText>
        </w:r>
        <w:r w:rsidR="00144786" w:rsidRPr="00144786" w:rsidDel="002E709F">
          <w:rPr>
            <w:rFonts w:ascii="仿宋_GB2312" w:eastAsia="仿宋_GB2312" w:hAnsi="Calibri" w:hint="eastAsia"/>
            <w:sz w:val="32"/>
            <w:szCs w:val="32"/>
          </w:rPr>
          <w:delText>导致部分工作开展时效</w:delText>
        </w:r>
        <w:r w:rsidR="001F4858" w:rsidDel="002E709F">
          <w:rPr>
            <w:rFonts w:ascii="仿宋_GB2312" w:eastAsia="仿宋_GB2312" w:hAnsi="Calibri" w:hint="eastAsia"/>
            <w:sz w:val="32"/>
            <w:szCs w:val="32"/>
          </w:rPr>
          <w:delText>较慢，</w:delText>
        </w:r>
        <w:r w:rsidR="00B83B3C" w:rsidDel="002E709F">
          <w:rPr>
            <w:rFonts w:ascii="仿宋_GB2312" w:eastAsia="仿宋_GB2312" w:hAnsi="Calibri" w:hint="eastAsia"/>
            <w:sz w:val="32"/>
            <w:szCs w:val="32"/>
          </w:rPr>
          <w:delText>遗留</w:delText>
        </w:r>
        <w:r w:rsidR="001F4858" w:rsidDel="002E709F">
          <w:rPr>
            <w:rFonts w:ascii="仿宋_GB2312" w:eastAsia="仿宋_GB2312" w:hAnsi="Calibri" w:hint="eastAsia"/>
            <w:sz w:val="32"/>
            <w:szCs w:val="32"/>
          </w:rPr>
          <w:delText>问题</w:delText>
        </w:r>
        <w:r w:rsidR="00B83B3C" w:rsidDel="002E709F">
          <w:rPr>
            <w:rFonts w:ascii="仿宋_GB2312" w:eastAsia="仿宋_GB2312" w:hAnsi="Calibri" w:hint="eastAsia"/>
            <w:sz w:val="32"/>
            <w:szCs w:val="32"/>
          </w:rPr>
          <w:delText>较多</w:delText>
        </w:r>
        <w:r w:rsidR="001F4858" w:rsidDel="002E709F">
          <w:rPr>
            <w:rFonts w:ascii="仿宋_GB2312" w:eastAsia="仿宋_GB2312" w:hAnsi="Calibri" w:hint="eastAsia"/>
            <w:sz w:val="32"/>
            <w:szCs w:val="32"/>
          </w:rPr>
          <w:delText>。</w:delText>
        </w:r>
        <w:r w:rsidR="00B83B3C" w:rsidDel="002E709F">
          <w:rPr>
            <w:rFonts w:ascii="仿宋_GB2312" w:eastAsia="仿宋_GB2312" w:hAnsi="Calibri" w:hint="eastAsia"/>
            <w:sz w:val="32"/>
            <w:szCs w:val="32"/>
          </w:rPr>
          <w:delText>经与对方进行</w:delText>
        </w:r>
        <w:r w:rsidR="00C87BE8" w:rsidDel="002E709F">
          <w:rPr>
            <w:rFonts w:ascii="仿宋_GB2312" w:eastAsia="仿宋_GB2312" w:hAnsi="Calibri" w:hint="eastAsia"/>
            <w:sz w:val="32"/>
            <w:szCs w:val="32"/>
          </w:rPr>
          <w:delText>两次会议沟通后，仍未改善。</w:delText>
        </w:r>
        <w:commentRangeEnd w:id="1"/>
        <w:r w:rsidR="00D05DA7" w:rsidDel="002E709F">
          <w:rPr>
            <w:rStyle w:val="ad"/>
          </w:rPr>
          <w:commentReference w:id="1"/>
        </w:r>
      </w:del>
    </w:p>
    <w:p w14:paraId="125CAC81" w14:textId="77777777" w:rsidR="00144786" w:rsidRPr="00144786" w:rsidRDefault="00FF2711" w:rsidP="00144786">
      <w:pPr>
        <w:widowControl w:val="0"/>
        <w:adjustRightInd/>
        <w:snapToGrid/>
        <w:spacing w:after="0"/>
        <w:ind w:firstLineChars="200" w:firstLine="640"/>
        <w:rPr>
          <w:rFonts w:ascii="仿宋_GB2312" w:eastAsia="仿宋_GB2312" w:hAnsi="Calibri"/>
          <w:sz w:val="32"/>
          <w:szCs w:val="32"/>
        </w:rPr>
      </w:pPr>
      <w:r>
        <w:rPr>
          <w:rFonts w:ascii="仿宋_GB2312" w:eastAsia="仿宋_GB2312" w:hAnsi="Calibri"/>
          <w:sz w:val="32"/>
          <w:szCs w:val="32"/>
        </w:rPr>
        <w:t>3.</w:t>
      </w:r>
      <w:r w:rsidR="00144786" w:rsidRPr="00144786">
        <w:rPr>
          <w:rFonts w:ascii="仿宋_GB2312" w:eastAsia="仿宋_GB2312" w:hAnsi="Calibri" w:hint="eastAsia"/>
          <w:sz w:val="32"/>
          <w:szCs w:val="32"/>
        </w:rPr>
        <w:t>遗留故障问题</w:t>
      </w:r>
    </w:p>
    <w:p w14:paraId="085290A2" w14:textId="795C5EA3" w:rsidR="00521496" w:rsidRDefault="00521496" w:rsidP="00144786">
      <w:pPr>
        <w:widowControl w:val="0"/>
        <w:adjustRightInd/>
        <w:snapToGrid/>
        <w:spacing w:after="0"/>
        <w:ind w:firstLineChars="200" w:firstLine="640"/>
        <w:rPr>
          <w:rFonts w:ascii="仿宋_GB2312" w:eastAsia="仿宋_GB2312" w:hAnsi="仿宋_GB2312"/>
          <w:sz w:val="32"/>
        </w:rPr>
      </w:pPr>
      <w:r>
        <w:rPr>
          <w:rFonts w:ascii="仿宋_GB2312" w:eastAsia="仿宋_GB2312" w:hAnsi="仿宋_GB2312"/>
          <w:sz w:val="32"/>
        </w:rPr>
        <w:t>2017</w:t>
      </w:r>
      <w:r>
        <w:rPr>
          <w:rFonts w:ascii="仿宋_GB2312" w:eastAsia="仿宋_GB2312" w:hAnsi="仿宋_GB2312" w:hint="eastAsia"/>
          <w:sz w:val="32"/>
        </w:rPr>
        <w:t>年10月4日IBM DS5100磁盘阵列报电池故障，</w:t>
      </w:r>
      <w:r w:rsidR="00555D8C">
        <w:rPr>
          <w:rFonts w:ascii="仿宋_GB2312" w:eastAsia="仿宋_GB2312" w:hAnsi="仿宋_GB2312" w:hint="eastAsia"/>
          <w:sz w:val="32"/>
        </w:rPr>
        <w:t>截止目前，</w:t>
      </w:r>
      <w:r w:rsidR="00144786" w:rsidRPr="00144786">
        <w:rPr>
          <w:rFonts w:ascii="仿宋_GB2312" w:eastAsia="仿宋_GB2312" w:hAnsi="Calibri" w:hint="eastAsia"/>
          <w:sz w:val="32"/>
          <w:szCs w:val="32"/>
        </w:rPr>
        <w:t>华胜天成</w:t>
      </w:r>
      <w:r>
        <w:rPr>
          <w:rFonts w:ascii="仿宋_GB2312" w:eastAsia="仿宋_GB2312" w:hAnsi="Calibri" w:hint="eastAsia"/>
          <w:sz w:val="32"/>
          <w:szCs w:val="32"/>
        </w:rPr>
        <w:t>公司</w:t>
      </w:r>
      <w:r>
        <w:rPr>
          <w:rFonts w:ascii="仿宋_GB2312" w:eastAsia="仿宋_GB2312" w:hAnsi="Calibri"/>
          <w:sz w:val="32"/>
          <w:szCs w:val="32"/>
        </w:rPr>
        <w:t>对该故障设备</w:t>
      </w:r>
      <w:r>
        <w:rPr>
          <w:rFonts w:ascii="仿宋_GB2312" w:eastAsia="仿宋_GB2312" w:hAnsi="仿宋_GB2312" w:hint="eastAsia"/>
          <w:sz w:val="32"/>
        </w:rPr>
        <w:t>共实施</w:t>
      </w:r>
      <w:r w:rsidR="008B7E2B">
        <w:rPr>
          <w:rFonts w:ascii="仿宋_GB2312" w:eastAsia="仿宋_GB2312" w:hAnsi="仿宋_GB2312" w:hint="eastAsia"/>
          <w:sz w:val="32"/>
        </w:rPr>
        <w:t>5</w:t>
      </w:r>
      <w:r w:rsidR="00FA3CDF">
        <w:rPr>
          <w:rFonts w:ascii="仿宋_GB2312" w:eastAsia="仿宋_GB2312" w:hAnsi="仿宋_GB2312" w:hint="eastAsia"/>
          <w:sz w:val="32"/>
        </w:rPr>
        <w:t>次维修</w:t>
      </w:r>
      <w:ins w:id="14" w:author="Windows 用户" w:date="2018-01-06T18:39:00Z">
        <w:r w:rsidR="00F1134F">
          <w:rPr>
            <w:rFonts w:ascii="仿宋_GB2312" w:eastAsia="仿宋_GB2312" w:hAnsi="仿宋_GB2312" w:hint="eastAsia"/>
            <w:sz w:val="32"/>
          </w:rPr>
          <w:t>。前</w:t>
        </w:r>
      </w:ins>
      <w:ins w:id="15" w:author="Windows 用户" w:date="2018-01-06T18:42:00Z">
        <w:r w:rsidR="0090082C">
          <w:rPr>
            <w:rFonts w:ascii="仿宋_GB2312" w:eastAsia="仿宋_GB2312" w:hAnsi="仿宋_GB2312" w:hint="eastAsia"/>
            <w:sz w:val="32"/>
          </w:rPr>
          <w:t>3</w:t>
        </w:r>
      </w:ins>
      <w:ins w:id="16" w:author="Windows 用户" w:date="2018-01-06T18:39:00Z">
        <w:r w:rsidR="00F1134F">
          <w:rPr>
            <w:rFonts w:ascii="仿宋_GB2312" w:eastAsia="仿宋_GB2312" w:hAnsi="仿宋_GB2312" w:hint="eastAsia"/>
            <w:sz w:val="32"/>
          </w:rPr>
          <w:t>次尝试更换备件，但均未修复故障，后因十九大</w:t>
        </w:r>
      </w:ins>
      <w:ins w:id="17" w:author="Windows 用户" w:date="2018-01-06T18:40:00Z">
        <w:r w:rsidR="00F1134F">
          <w:rPr>
            <w:rFonts w:ascii="仿宋_GB2312" w:eastAsia="仿宋_GB2312" w:hAnsi="仿宋_GB2312" w:hint="eastAsia"/>
            <w:sz w:val="32"/>
          </w:rPr>
          <w:t>召开，为避免</w:t>
        </w:r>
        <w:r w:rsidR="00E4356B">
          <w:rPr>
            <w:rFonts w:ascii="仿宋_GB2312" w:eastAsia="仿宋_GB2312" w:hAnsi="仿宋_GB2312" w:hint="eastAsia"/>
            <w:sz w:val="32"/>
          </w:rPr>
          <w:t>出现其他意外影响，</w:t>
        </w:r>
      </w:ins>
      <w:ins w:id="18" w:author="Windows 用户" w:date="2018-01-06T18:43:00Z">
        <w:r w:rsidR="0090082C">
          <w:rPr>
            <w:rFonts w:ascii="仿宋_GB2312" w:eastAsia="仿宋_GB2312" w:hAnsi="仿宋_GB2312" w:hint="eastAsia"/>
            <w:sz w:val="32"/>
          </w:rPr>
          <w:t>也评估了当时故障的</w:t>
        </w:r>
      </w:ins>
      <w:ins w:id="19" w:author="Windows 用户" w:date="2018-01-06T19:04:00Z">
        <w:r w:rsidR="00D05905">
          <w:rPr>
            <w:rFonts w:ascii="仿宋_GB2312" w:eastAsia="仿宋_GB2312" w:hAnsi="仿宋_GB2312" w:hint="eastAsia"/>
            <w:sz w:val="32"/>
          </w:rPr>
          <w:t>情况</w:t>
        </w:r>
      </w:ins>
      <w:ins w:id="20" w:author="Windows 用户" w:date="2018-01-06T18:43:00Z">
        <w:r w:rsidR="0090082C">
          <w:rPr>
            <w:rFonts w:ascii="仿宋_GB2312" w:eastAsia="仿宋_GB2312" w:hAnsi="仿宋_GB2312" w:hint="eastAsia"/>
            <w:sz w:val="32"/>
          </w:rPr>
          <w:t>，</w:t>
        </w:r>
      </w:ins>
      <w:ins w:id="21" w:author="Windows 用户" w:date="2018-01-06T18:45:00Z">
        <w:r w:rsidR="0090082C">
          <w:rPr>
            <w:rFonts w:ascii="仿宋_GB2312" w:eastAsia="仿宋_GB2312" w:hAnsi="仿宋_GB2312" w:hint="eastAsia"/>
            <w:sz w:val="32"/>
          </w:rPr>
          <w:t>风险</w:t>
        </w:r>
        <w:r w:rsidR="00132BBA">
          <w:rPr>
            <w:rFonts w:ascii="仿宋_GB2312" w:eastAsia="仿宋_GB2312" w:hAnsi="仿宋_GB2312" w:hint="eastAsia"/>
            <w:sz w:val="32"/>
          </w:rPr>
          <w:t>处于可控状态</w:t>
        </w:r>
        <w:r w:rsidR="0090082C">
          <w:rPr>
            <w:rFonts w:ascii="仿宋_GB2312" w:eastAsia="仿宋_GB2312" w:hAnsi="仿宋_GB2312" w:hint="eastAsia"/>
            <w:sz w:val="32"/>
          </w:rPr>
          <w:t>，</w:t>
        </w:r>
        <w:r w:rsidR="00327E54">
          <w:rPr>
            <w:rFonts w:ascii="仿宋_GB2312" w:eastAsia="仿宋_GB2312" w:hAnsi="仿宋_GB2312" w:hint="eastAsia"/>
            <w:sz w:val="32"/>
          </w:rPr>
          <w:t>故</w:t>
        </w:r>
      </w:ins>
      <w:ins w:id="22" w:author="Windows 用户" w:date="2018-01-06T18:40:00Z">
        <w:r w:rsidR="00E4356B">
          <w:rPr>
            <w:rFonts w:ascii="仿宋_GB2312" w:eastAsia="仿宋_GB2312" w:hAnsi="仿宋_GB2312" w:hint="eastAsia"/>
            <w:sz w:val="32"/>
          </w:rPr>
          <w:t>暂停故障</w:t>
        </w:r>
      </w:ins>
      <w:ins w:id="23" w:author="Windows 用户" w:date="2018-01-06T18:41:00Z">
        <w:r w:rsidR="00E4356B">
          <w:rPr>
            <w:rFonts w:ascii="仿宋_GB2312" w:eastAsia="仿宋_GB2312" w:hAnsi="仿宋_GB2312" w:hint="eastAsia"/>
            <w:sz w:val="32"/>
          </w:rPr>
          <w:t>维修。</w:t>
        </w:r>
      </w:ins>
      <w:ins w:id="24" w:author="Windows 用户" w:date="2018-01-06T18:49:00Z">
        <w:r w:rsidR="0026315E">
          <w:rPr>
            <w:rFonts w:ascii="仿宋_GB2312" w:eastAsia="仿宋_GB2312" w:hAnsi="仿宋_GB2312" w:hint="eastAsia"/>
            <w:sz w:val="32"/>
          </w:rPr>
          <w:t>华胜天成</w:t>
        </w:r>
      </w:ins>
      <w:ins w:id="25" w:author="Windows 用户" w:date="2018-01-06T18:50:00Z">
        <w:r w:rsidR="0026315E">
          <w:rPr>
            <w:rFonts w:ascii="仿宋_GB2312" w:eastAsia="仿宋_GB2312" w:hAnsi="仿宋_GB2312" w:hint="eastAsia"/>
            <w:sz w:val="32"/>
          </w:rPr>
          <w:t>后又新申请备件，</w:t>
        </w:r>
      </w:ins>
      <w:del w:id="26" w:author="Windows 用户" w:date="2018-01-06T18:39:00Z">
        <w:r w:rsidR="00FA3CDF" w:rsidDel="00F1134F">
          <w:rPr>
            <w:rFonts w:ascii="仿宋_GB2312" w:eastAsia="仿宋_GB2312" w:hAnsi="仿宋_GB2312" w:hint="eastAsia"/>
            <w:sz w:val="32"/>
          </w:rPr>
          <w:delText>，</w:delText>
        </w:r>
      </w:del>
      <w:ins w:id="27" w:author="Windows 用户" w:date="2018-01-06T18:50:00Z">
        <w:r w:rsidR="0026315E">
          <w:rPr>
            <w:rFonts w:ascii="仿宋_GB2312" w:eastAsia="仿宋_GB2312" w:hAnsi="仿宋_GB2312" w:hint="eastAsia"/>
            <w:sz w:val="32"/>
          </w:rPr>
          <w:t>于</w:t>
        </w:r>
      </w:ins>
      <w:ins w:id="28" w:author="Windows 用户" w:date="2018-01-06T18:48:00Z">
        <w:r w:rsidR="0026315E" w:rsidRPr="0026315E">
          <w:rPr>
            <w:rFonts w:ascii="仿宋_GB2312" w:eastAsia="仿宋_GB2312" w:hAnsi="仿宋_GB2312" w:hint="eastAsia"/>
            <w:sz w:val="32"/>
          </w:rPr>
          <w:t>11月29日</w:t>
        </w:r>
        <w:r w:rsidR="0026315E">
          <w:rPr>
            <w:rFonts w:ascii="仿宋_GB2312" w:eastAsia="仿宋_GB2312" w:hAnsi="仿宋_GB2312" w:hint="eastAsia"/>
            <w:sz w:val="32"/>
          </w:rPr>
          <w:t>，</w:t>
        </w:r>
      </w:ins>
      <w:ins w:id="29" w:author="Windows 用户" w:date="2018-01-06T18:50:00Z">
        <w:r w:rsidR="0026315E">
          <w:rPr>
            <w:rFonts w:ascii="仿宋_GB2312" w:eastAsia="仿宋_GB2312" w:hAnsi="仿宋_GB2312" w:hint="eastAsia"/>
            <w:sz w:val="32"/>
          </w:rPr>
          <w:t>对该设备进行</w:t>
        </w:r>
      </w:ins>
      <w:del w:id="30" w:author="Windows 用户" w:date="2018-01-06T18:50:00Z">
        <w:r w:rsidDel="0026315E">
          <w:rPr>
            <w:rFonts w:ascii="仿宋_GB2312" w:eastAsia="仿宋_GB2312" w:hAnsi="仿宋_GB2312" w:hint="eastAsia"/>
            <w:sz w:val="32"/>
          </w:rPr>
          <w:delText>在</w:delText>
        </w:r>
      </w:del>
      <w:r>
        <w:rPr>
          <w:rFonts w:ascii="仿宋_GB2312" w:eastAsia="仿宋_GB2312" w:hAnsi="仿宋_GB2312" w:hint="eastAsia"/>
          <w:sz w:val="32"/>
        </w:rPr>
        <w:t>第4次</w:t>
      </w:r>
      <w:ins w:id="31" w:author="Windows 用户" w:date="2018-01-06T18:50:00Z">
        <w:r w:rsidR="0026315E">
          <w:rPr>
            <w:rFonts w:ascii="仿宋_GB2312" w:eastAsia="仿宋_GB2312" w:hAnsi="仿宋_GB2312" w:hint="eastAsia"/>
            <w:sz w:val="32"/>
          </w:rPr>
          <w:t>维修，</w:t>
        </w:r>
        <w:r w:rsidR="00B5040B">
          <w:rPr>
            <w:rFonts w:ascii="仿宋_GB2312" w:eastAsia="仿宋_GB2312" w:hAnsi="仿宋_GB2312" w:hint="eastAsia"/>
            <w:sz w:val="32"/>
          </w:rPr>
          <w:t>故障未修复</w:t>
        </w:r>
      </w:ins>
      <w:del w:id="32" w:author="Windows 用户" w:date="2018-01-06T18:50:00Z">
        <w:r w:rsidDel="00B5040B">
          <w:rPr>
            <w:rFonts w:ascii="仿宋_GB2312" w:eastAsia="仿宋_GB2312" w:hAnsi="仿宋_GB2312" w:hint="eastAsia"/>
            <w:sz w:val="32"/>
          </w:rPr>
          <w:delText>故障</w:delText>
        </w:r>
      </w:del>
      <w:ins w:id="33" w:author="Windows 用户" w:date="2018-01-06T18:51:00Z">
        <w:r w:rsidR="00B5040B">
          <w:rPr>
            <w:rFonts w:ascii="仿宋_GB2312" w:eastAsia="仿宋_GB2312" w:hAnsi="仿宋_GB2312" w:hint="eastAsia"/>
            <w:sz w:val="32"/>
          </w:rPr>
          <w:t>但</w:t>
        </w:r>
      </w:ins>
      <w:del w:id="34" w:author="Windows 用户" w:date="2018-01-06T18:51:00Z">
        <w:r w:rsidDel="00B5040B">
          <w:rPr>
            <w:rFonts w:ascii="仿宋_GB2312" w:eastAsia="仿宋_GB2312" w:hAnsi="仿宋_GB2312" w:hint="eastAsia"/>
            <w:sz w:val="32"/>
          </w:rPr>
          <w:delText>处理过程中导致了磁盘阵列逻辑盘8</w:delText>
        </w:r>
        <w:r w:rsidDel="00B5040B">
          <w:rPr>
            <w:rFonts w:ascii="仿宋_GB2312" w:eastAsia="仿宋_GB2312" w:hAnsi="仿宋_GB2312" w:hint="eastAsia"/>
            <w:sz w:val="32"/>
          </w:rPr>
          <w:lastRenderedPageBreak/>
          <w:delText>丢失的新故障</w:delText>
        </w:r>
      </w:del>
      <w:ins w:id="35" w:author="Windows 用户" w:date="2018-01-06T18:51:00Z">
        <w:r w:rsidR="00B5040B">
          <w:rPr>
            <w:rFonts w:ascii="仿宋_GB2312" w:eastAsia="仿宋_GB2312" w:hAnsi="仿宋_GB2312" w:hint="eastAsia"/>
            <w:sz w:val="32"/>
          </w:rPr>
          <w:t>遗留</w:t>
        </w:r>
      </w:ins>
      <w:ins w:id="36" w:author="Windows 用户" w:date="2018-01-06T19:04:00Z">
        <w:r w:rsidR="00D41CB4">
          <w:rPr>
            <w:rFonts w:ascii="仿宋_GB2312" w:eastAsia="仿宋_GB2312" w:hAnsi="仿宋_GB2312" w:hint="eastAsia"/>
            <w:sz w:val="32"/>
          </w:rPr>
          <w:t>了</w:t>
        </w:r>
      </w:ins>
      <w:ins w:id="37" w:author="Windows 用户" w:date="2018-01-06T18:51:00Z">
        <w:r w:rsidR="00B5040B">
          <w:rPr>
            <w:rFonts w:ascii="仿宋_GB2312" w:eastAsia="仿宋_GB2312" w:hAnsi="仿宋_GB2312" w:hint="eastAsia"/>
            <w:sz w:val="32"/>
          </w:rPr>
          <w:t>新的问题</w:t>
        </w:r>
      </w:ins>
      <w:r>
        <w:rPr>
          <w:rFonts w:ascii="仿宋_GB2312" w:eastAsia="仿宋_GB2312" w:hAnsi="仿宋_GB2312" w:hint="eastAsia"/>
          <w:sz w:val="32"/>
        </w:rPr>
        <w:t>，</w:t>
      </w:r>
      <w:del w:id="38" w:author="Windows 用户" w:date="2018-01-06T18:51:00Z">
        <w:r w:rsidDel="00E1154D">
          <w:rPr>
            <w:rFonts w:ascii="仿宋_GB2312" w:eastAsia="仿宋_GB2312" w:hAnsi="仿宋_GB2312" w:hint="eastAsia"/>
            <w:sz w:val="32"/>
          </w:rPr>
          <w:delText>该故障直接</w:delText>
        </w:r>
      </w:del>
      <w:r>
        <w:rPr>
          <w:rFonts w:ascii="仿宋_GB2312" w:eastAsia="仿宋_GB2312" w:hAnsi="仿宋_GB2312" w:hint="eastAsia"/>
          <w:sz w:val="32"/>
        </w:rPr>
        <w:t>导致了清分历史数据库不能与灾备同步</w:t>
      </w:r>
      <w:ins w:id="39" w:author="Windows 用户" w:date="2018-01-06T18:51:00Z">
        <w:r w:rsidR="00E1154D">
          <w:rPr>
            <w:rFonts w:ascii="仿宋_GB2312" w:eastAsia="仿宋_GB2312" w:hAnsi="仿宋_GB2312" w:hint="eastAsia"/>
            <w:sz w:val="32"/>
          </w:rPr>
          <w:t>。</w:t>
        </w:r>
      </w:ins>
      <w:ins w:id="40" w:author="Windows 用户" w:date="2018-01-06T18:53:00Z">
        <w:r w:rsidR="00277FDC">
          <w:rPr>
            <w:rFonts w:ascii="仿宋_GB2312" w:eastAsia="仿宋_GB2312" w:hAnsi="仿宋_GB2312" w:hint="eastAsia"/>
            <w:sz w:val="32"/>
          </w:rPr>
          <w:t>为避免出现类似问题，清分部</w:t>
        </w:r>
      </w:ins>
      <w:ins w:id="41" w:author="Windows 用户" w:date="2018-01-06T18:54:00Z">
        <w:r w:rsidR="00277FDC">
          <w:rPr>
            <w:rFonts w:ascii="仿宋_GB2312" w:eastAsia="仿宋_GB2312" w:hAnsi="仿宋_GB2312" w:hint="eastAsia"/>
            <w:sz w:val="32"/>
          </w:rPr>
          <w:t>组织</w:t>
        </w:r>
      </w:ins>
      <w:ins w:id="42" w:author="Windows 用户" w:date="2018-01-06T19:05:00Z">
        <w:r w:rsidR="0098369E">
          <w:rPr>
            <w:rFonts w:ascii="仿宋_GB2312" w:eastAsia="仿宋_GB2312" w:hAnsi="仿宋_GB2312" w:hint="eastAsia"/>
            <w:sz w:val="32"/>
          </w:rPr>
          <w:t>会议</w:t>
        </w:r>
        <w:r w:rsidR="003B4840">
          <w:rPr>
            <w:rFonts w:ascii="仿宋_GB2312" w:eastAsia="仿宋_GB2312" w:hAnsi="仿宋_GB2312" w:hint="eastAsia"/>
            <w:sz w:val="32"/>
          </w:rPr>
          <w:t>与</w:t>
        </w:r>
      </w:ins>
      <w:ins w:id="43" w:author="Windows 用户" w:date="2018-01-06T18:54:00Z">
        <w:r w:rsidR="00277FDC">
          <w:rPr>
            <w:rFonts w:ascii="仿宋_GB2312" w:eastAsia="仿宋_GB2312" w:hAnsi="仿宋_GB2312" w:hint="eastAsia"/>
            <w:sz w:val="32"/>
          </w:rPr>
          <w:t>华胜天成研究解决方案，</w:t>
        </w:r>
      </w:ins>
      <w:ins w:id="44" w:author="Windows 用户" w:date="2018-01-06T19:05:00Z">
        <w:r w:rsidR="00D8724D">
          <w:rPr>
            <w:rFonts w:ascii="仿宋_GB2312" w:eastAsia="仿宋_GB2312" w:hAnsi="仿宋_GB2312" w:hint="eastAsia"/>
            <w:sz w:val="32"/>
          </w:rPr>
          <w:t>再次强调故障可能导致</w:t>
        </w:r>
      </w:ins>
      <w:ins w:id="45" w:author="Windows 用户" w:date="2018-01-06T19:06:00Z">
        <w:r w:rsidR="00D8724D">
          <w:rPr>
            <w:rFonts w:ascii="仿宋_GB2312" w:eastAsia="仿宋_GB2312" w:hAnsi="仿宋_GB2312" w:hint="eastAsia"/>
            <w:sz w:val="32"/>
          </w:rPr>
          <w:t>的风险</w:t>
        </w:r>
        <w:r w:rsidR="00B940EB">
          <w:rPr>
            <w:rFonts w:ascii="仿宋_GB2312" w:eastAsia="仿宋_GB2312" w:hAnsi="仿宋_GB2312" w:hint="eastAsia"/>
            <w:sz w:val="32"/>
          </w:rPr>
          <w:t>以及清分系统的重要性</w:t>
        </w:r>
        <w:r w:rsidR="00D8724D">
          <w:rPr>
            <w:rFonts w:ascii="仿宋_GB2312" w:eastAsia="仿宋_GB2312" w:hAnsi="仿宋_GB2312" w:hint="eastAsia"/>
            <w:sz w:val="32"/>
          </w:rPr>
          <w:t>，</w:t>
        </w:r>
      </w:ins>
      <w:ins w:id="46" w:author="Windows 用户" w:date="2018-01-06T18:54:00Z">
        <w:r w:rsidR="00277FDC">
          <w:rPr>
            <w:rFonts w:ascii="仿宋_GB2312" w:eastAsia="仿宋_GB2312" w:hAnsi="仿宋_GB2312" w:hint="eastAsia"/>
            <w:sz w:val="32"/>
          </w:rPr>
          <w:t>并要求华胜天成尽快提出书面实施方案。</w:t>
        </w:r>
      </w:ins>
      <w:ins w:id="47" w:author="Windows 用户" w:date="2018-01-06T18:55:00Z">
        <w:r w:rsidR="00277FDC">
          <w:rPr>
            <w:rFonts w:ascii="仿宋_GB2312" w:eastAsia="仿宋_GB2312" w:hAnsi="仿宋_GB2312" w:hint="eastAsia"/>
            <w:sz w:val="32"/>
          </w:rPr>
          <w:t>12月25日，该设备</w:t>
        </w:r>
      </w:ins>
      <w:ins w:id="48" w:author="Windows 用户" w:date="2018-01-06T18:56:00Z">
        <w:r w:rsidR="00277FDC">
          <w:rPr>
            <w:rFonts w:ascii="仿宋_GB2312" w:eastAsia="仿宋_GB2312" w:hAnsi="仿宋_GB2312" w:hint="eastAsia"/>
            <w:sz w:val="32"/>
          </w:rPr>
          <w:t>又出现新的磁盘故障，</w:t>
        </w:r>
      </w:ins>
      <w:del w:id="49" w:author="Windows 用户" w:date="2018-01-06T18:51:00Z">
        <w:r w:rsidR="00FA3CDF" w:rsidDel="00E1154D">
          <w:rPr>
            <w:rFonts w:ascii="仿宋_GB2312" w:eastAsia="仿宋_GB2312" w:hAnsi="仿宋_GB2312" w:hint="eastAsia"/>
            <w:sz w:val="32"/>
          </w:rPr>
          <w:delText>，</w:delText>
        </w:r>
      </w:del>
      <w:ins w:id="50" w:author="Windows 用户" w:date="2018-01-06T18:56:00Z">
        <w:r w:rsidR="00277FDC">
          <w:rPr>
            <w:rFonts w:ascii="仿宋_GB2312" w:eastAsia="仿宋_GB2312" w:hAnsi="仿宋_GB2312" w:hint="eastAsia"/>
            <w:sz w:val="32"/>
          </w:rPr>
          <w:t>华胜天成进行了</w:t>
        </w:r>
      </w:ins>
      <w:r w:rsidR="00FA3CDF">
        <w:rPr>
          <w:rFonts w:ascii="仿宋_GB2312" w:eastAsia="仿宋_GB2312" w:hAnsi="仿宋_GB2312" w:hint="eastAsia"/>
          <w:sz w:val="32"/>
        </w:rPr>
        <w:t>第五次</w:t>
      </w:r>
      <w:ins w:id="51" w:author="Windows 用户" w:date="2018-01-06T18:56:00Z">
        <w:r w:rsidR="00277FDC">
          <w:rPr>
            <w:rFonts w:ascii="仿宋_GB2312" w:eastAsia="仿宋_GB2312" w:hAnsi="仿宋_GB2312" w:hint="eastAsia"/>
            <w:sz w:val="32"/>
          </w:rPr>
          <w:t>维修，</w:t>
        </w:r>
      </w:ins>
      <w:r w:rsidR="00FA3CDF">
        <w:rPr>
          <w:rFonts w:ascii="仿宋_GB2312" w:eastAsia="仿宋_GB2312" w:hAnsi="仿宋_GB2312" w:hint="eastAsia"/>
          <w:sz w:val="32"/>
        </w:rPr>
        <w:t>故障处理过程中导致磁盘阵列RAID处于降级工作模式，数据有较大丢失的风险</w:t>
      </w:r>
      <w:r>
        <w:rPr>
          <w:rFonts w:ascii="仿宋_GB2312" w:eastAsia="仿宋_GB2312" w:hAnsi="仿宋_GB2312" w:hint="eastAsia"/>
          <w:sz w:val="32"/>
        </w:rPr>
        <w:t>。</w:t>
      </w:r>
      <w:ins w:id="52" w:author="Windows 用户" w:date="2018-01-06T18:58:00Z">
        <w:r w:rsidR="00AC3608">
          <w:rPr>
            <w:rFonts w:ascii="仿宋_GB2312" w:eastAsia="仿宋_GB2312" w:hAnsi="仿宋_GB2312" w:hint="eastAsia"/>
            <w:sz w:val="32"/>
          </w:rPr>
          <w:t>后又与华胜天成进行多次沟通，对方表示不能保证数据安全，除非我方签订</w:t>
        </w:r>
      </w:ins>
      <w:ins w:id="53" w:author="Windows 用户" w:date="2018-01-06T19:00:00Z">
        <w:r w:rsidR="00AC3608" w:rsidRPr="00AC3608">
          <w:rPr>
            <w:rFonts w:ascii="仿宋_GB2312" w:eastAsia="仿宋_GB2312" w:hAnsi="仿宋_GB2312" w:hint="eastAsia"/>
            <w:sz w:val="32"/>
          </w:rPr>
          <w:t>《沈阳地铁DS5100存储故障处理数据安全责任声明》</w:t>
        </w:r>
        <w:r w:rsidR="00AC3608">
          <w:rPr>
            <w:rFonts w:ascii="仿宋_GB2312" w:eastAsia="仿宋_GB2312" w:hAnsi="仿宋_GB2312" w:hint="eastAsia"/>
            <w:sz w:val="32"/>
          </w:rPr>
          <w:t>，该声明为华胜天成拟定，要求我方承担故障处理过程中可能产生的</w:t>
        </w:r>
      </w:ins>
      <w:ins w:id="54" w:author="Windows 用户" w:date="2018-01-06T19:01:00Z">
        <w:r w:rsidR="00AC3608">
          <w:rPr>
            <w:rFonts w:ascii="仿宋_GB2312" w:eastAsia="仿宋_GB2312" w:hAnsi="仿宋_GB2312" w:hint="eastAsia"/>
            <w:sz w:val="32"/>
          </w:rPr>
          <w:t>数据风险</w:t>
        </w:r>
        <w:r w:rsidR="00D62327">
          <w:rPr>
            <w:rFonts w:ascii="仿宋_GB2312" w:eastAsia="仿宋_GB2312" w:hAnsi="仿宋_GB2312" w:hint="eastAsia"/>
            <w:sz w:val="32"/>
          </w:rPr>
          <w:t>，否则不能为我方提供详细故障处理方案。</w:t>
        </w:r>
      </w:ins>
      <w:del w:id="55" w:author="Windows 用户" w:date="2018-01-06T19:02:00Z">
        <w:r w:rsidR="00251D8A" w:rsidDel="00D62327">
          <w:rPr>
            <w:rFonts w:ascii="仿宋_GB2312" w:eastAsia="仿宋_GB2312" w:hAnsi="仿宋_GB2312" w:hint="eastAsia"/>
            <w:sz w:val="32"/>
          </w:rPr>
          <w:delText>目前</w:delText>
        </w:r>
        <w:r w:rsidR="003919EE" w:rsidDel="00D62327">
          <w:rPr>
            <w:rFonts w:ascii="仿宋_GB2312" w:eastAsia="仿宋_GB2312" w:hAnsi="仿宋_GB2312" w:hint="eastAsia"/>
            <w:sz w:val="32"/>
          </w:rPr>
          <w:delText>由于备件准备不足和维保人员能力问题，华胜天成公司至今仍未提出</w:delText>
        </w:r>
        <w:r w:rsidR="00931350" w:rsidDel="00D62327">
          <w:rPr>
            <w:rFonts w:ascii="仿宋_GB2312" w:eastAsia="仿宋_GB2312" w:hAnsi="仿宋_GB2312" w:hint="eastAsia"/>
            <w:sz w:val="32"/>
          </w:rPr>
          <w:delText>具有</w:delText>
        </w:r>
        <w:r w:rsidR="00614381" w:rsidDel="00D62327">
          <w:rPr>
            <w:rFonts w:ascii="仿宋_GB2312" w:eastAsia="仿宋_GB2312" w:hAnsi="仿宋_GB2312" w:hint="eastAsia"/>
            <w:sz w:val="32"/>
          </w:rPr>
          <w:delText>可</w:delText>
        </w:r>
        <w:r w:rsidR="00931350" w:rsidDel="00D62327">
          <w:rPr>
            <w:rFonts w:ascii="仿宋_GB2312" w:eastAsia="仿宋_GB2312" w:hAnsi="仿宋_GB2312" w:hint="eastAsia"/>
            <w:sz w:val="32"/>
          </w:rPr>
          <w:delText>操作性的</w:delText>
        </w:r>
        <w:r w:rsidR="003919EE" w:rsidDel="00D62327">
          <w:rPr>
            <w:rFonts w:ascii="仿宋_GB2312" w:eastAsia="仿宋_GB2312" w:hAnsi="仿宋_GB2312" w:hint="eastAsia"/>
            <w:sz w:val="32"/>
          </w:rPr>
          <w:delText>解决方案</w:delText>
        </w:r>
        <w:r w:rsidR="00251D8A" w:rsidDel="00D62327">
          <w:rPr>
            <w:rFonts w:ascii="仿宋_GB2312" w:eastAsia="仿宋_GB2312" w:hAnsi="仿宋_GB2312" w:hint="eastAsia"/>
            <w:sz w:val="32"/>
          </w:rPr>
          <w:delText>。</w:delText>
        </w:r>
      </w:del>
      <w:ins w:id="56" w:author="Windows 用户" w:date="2018-01-06T19:02:00Z">
        <w:r w:rsidR="00D62327">
          <w:rPr>
            <w:rFonts w:ascii="仿宋_GB2312" w:eastAsia="仿宋_GB2312" w:hAnsi="仿宋_GB2312" w:hint="eastAsia"/>
            <w:sz w:val="32"/>
          </w:rPr>
          <w:t>鉴于华胜天成备件储备、人员能力、合作态度均存在问题，</w:t>
        </w:r>
      </w:ins>
      <w:ins w:id="57" w:author="Windows 用户" w:date="2018-01-06T19:03:00Z">
        <w:r w:rsidR="000C32E6">
          <w:rPr>
            <w:rFonts w:ascii="仿宋_GB2312" w:eastAsia="仿宋_GB2312" w:hAnsi="仿宋_GB2312" w:hint="eastAsia"/>
            <w:sz w:val="32"/>
          </w:rPr>
          <w:t>而数据又存在较大风险，现已针对该故障向公司申请抢修。</w:t>
        </w:r>
      </w:ins>
    </w:p>
    <w:p w14:paraId="62833A11" w14:textId="77777777" w:rsidR="00144786" w:rsidRPr="00144786" w:rsidRDefault="00FF2711" w:rsidP="00144786">
      <w:pPr>
        <w:widowControl w:val="0"/>
        <w:adjustRightInd/>
        <w:snapToGrid/>
        <w:spacing w:after="0"/>
        <w:ind w:firstLineChars="200" w:firstLine="640"/>
        <w:rPr>
          <w:rFonts w:ascii="仿宋_GB2312" w:eastAsia="仿宋_GB2312" w:hAnsi="Calibri"/>
          <w:sz w:val="32"/>
          <w:szCs w:val="32"/>
        </w:rPr>
      </w:pPr>
      <w:r>
        <w:rPr>
          <w:rFonts w:ascii="仿宋_GB2312" w:eastAsia="仿宋_GB2312" w:hAnsi="Calibri"/>
          <w:sz w:val="32"/>
          <w:szCs w:val="32"/>
        </w:rPr>
        <w:t>4.</w:t>
      </w:r>
      <w:r w:rsidR="00144786" w:rsidRPr="00144786">
        <w:rPr>
          <w:rFonts w:ascii="仿宋_GB2312" w:eastAsia="仿宋_GB2312" w:hAnsi="Calibri" w:hint="eastAsia"/>
          <w:sz w:val="32"/>
          <w:szCs w:val="32"/>
        </w:rPr>
        <w:t>预维护工作问题</w:t>
      </w:r>
    </w:p>
    <w:p w14:paraId="5F578640" w14:textId="77777777" w:rsidR="00144786" w:rsidRPr="00144786" w:rsidRDefault="00144786" w:rsidP="00144786">
      <w:pPr>
        <w:widowControl w:val="0"/>
        <w:adjustRightInd/>
        <w:snapToGrid/>
        <w:spacing w:after="0"/>
        <w:ind w:firstLineChars="200" w:firstLine="640"/>
        <w:rPr>
          <w:rFonts w:ascii="仿宋_GB2312" w:eastAsia="仿宋_GB2312" w:hAnsi="Calibri"/>
          <w:sz w:val="32"/>
          <w:szCs w:val="32"/>
        </w:rPr>
      </w:pPr>
      <w:r w:rsidRPr="00144786">
        <w:rPr>
          <w:rFonts w:ascii="仿宋_GB2312" w:eastAsia="仿宋_GB2312" w:hAnsi="Calibri" w:hint="eastAsia"/>
          <w:sz w:val="32"/>
          <w:szCs w:val="32"/>
        </w:rPr>
        <w:t>预维护工作是对被保修设备、操作系统、数据库、中间件及相关服务软件进行全面的检测。在预维护工作中，华胜天成维保工程师提交的服务报告问题较多，设备、系统信息与序列号不一致，性能分析不到位，报告内容不详实，相关人员责任心较差。</w:t>
      </w:r>
    </w:p>
    <w:p w14:paraId="3BC62A8E" w14:textId="77777777" w:rsidR="003D02CA" w:rsidRPr="002C46BB" w:rsidRDefault="003D02CA" w:rsidP="003D02CA">
      <w:pPr>
        <w:widowControl w:val="0"/>
        <w:adjustRightInd/>
        <w:snapToGrid/>
        <w:spacing w:after="0"/>
        <w:ind w:firstLineChars="200" w:firstLine="640"/>
        <w:rPr>
          <w:rFonts w:ascii="黑体" w:eastAsia="黑体" w:hAnsi="黑体"/>
          <w:sz w:val="32"/>
          <w:szCs w:val="32"/>
        </w:rPr>
      </w:pPr>
      <w:r w:rsidRPr="002C46BB">
        <w:rPr>
          <w:rFonts w:ascii="黑体" w:eastAsia="黑体" w:hAnsi="黑体" w:hint="eastAsia"/>
          <w:sz w:val="32"/>
          <w:szCs w:val="32"/>
        </w:rPr>
        <w:lastRenderedPageBreak/>
        <w:t>三</w:t>
      </w:r>
      <w:r w:rsidRPr="002C46BB">
        <w:rPr>
          <w:rFonts w:ascii="黑体" w:eastAsia="黑体" w:hAnsi="黑体"/>
          <w:sz w:val="32"/>
          <w:szCs w:val="32"/>
        </w:rPr>
        <w:t>、</w:t>
      </w:r>
      <w:r w:rsidRPr="002C46BB">
        <w:rPr>
          <w:rFonts w:ascii="黑体" w:eastAsia="黑体" w:hAnsi="黑体" w:hint="eastAsia"/>
          <w:sz w:val="32"/>
          <w:szCs w:val="32"/>
        </w:rPr>
        <w:t>后续影响</w:t>
      </w:r>
      <w:r w:rsidRPr="002C46BB">
        <w:rPr>
          <w:rFonts w:ascii="黑体" w:eastAsia="黑体" w:hAnsi="黑体"/>
          <w:sz w:val="32"/>
          <w:szCs w:val="32"/>
        </w:rPr>
        <w:t>及建议</w:t>
      </w:r>
    </w:p>
    <w:p w14:paraId="3C5B533E" w14:textId="77777777" w:rsidR="007D245D" w:rsidRPr="000D0A2D" w:rsidRDefault="007D245D" w:rsidP="00BE2826">
      <w:pPr>
        <w:widowControl w:val="0"/>
        <w:adjustRightInd/>
        <w:snapToGrid/>
        <w:spacing w:after="0"/>
        <w:ind w:firstLineChars="200" w:firstLine="640"/>
        <w:rPr>
          <w:rFonts w:ascii="楷体" w:eastAsia="楷体" w:hAnsi="楷体"/>
          <w:sz w:val="32"/>
          <w:szCs w:val="32"/>
        </w:rPr>
      </w:pPr>
      <w:r w:rsidRPr="000D0A2D">
        <w:rPr>
          <w:rFonts w:ascii="楷体" w:eastAsia="楷体" w:hAnsi="楷体" w:hint="eastAsia"/>
          <w:sz w:val="32"/>
          <w:szCs w:val="32"/>
        </w:rPr>
        <w:t>(一)后续</w:t>
      </w:r>
      <w:r w:rsidRPr="000D0A2D">
        <w:rPr>
          <w:rFonts w:ascii="楷体" w:eastAsia="楷体" w:hAnsi="楷体"/>
          <w:sz w:val="32"/>
          <w:szCs w:val="32"/>
        </w:rPr>
        <w:t>影响</w:t>
      </w:r>
    </w:p>
    <w:p w14:paraId="16953A35" w14:textId="77777777" w:rsidR="00144786" w:rsidRPr="003D02CA" w:rsidRDefault="003D02CA" w:rsidP="00BE2826">
      <w:pPr>
        <w:widowControl w:val="0"/>
        <w:adjustRightInd/>
        <w:snapToGrid/>
        <w:spacing w:after="0"/>
        <w:ind w:firstLineChars="200" w:firstLine="640"/>
        <w:rPr>
          <w:rFonts w:ascii="仿宋_GB2312" w:eastAsia="仿宋_GB2312" w:hAnsi="Calibri"/>
          <w:sz w:val="32"/>
          <w:szCs w:val="32"/>
        </w:rPr>
      </w:pPr>
      <w:r>
        <w:rPr>
          <w:rFonts w:ascii="仿宋_GB2312" w:eastAsia="仿宋_GB2312" w:hAnsi="Calibri" w:hint="eastAsia"/>
          <w:sz w:val="32"/>
          <w:szCs w:val="32"/>
        </w:rPr>
        <w:t>1、</w:t>
      </w:r>
      <w:r w:rsidR="00E62D1C">
        <w:rPr>
          <w:rFonts w:ascii="仿宋_GB2312" w:eastAsia="仿宋_GB2312" w:hAnsi="Calibri" w:hint="eastAsia"/>
          <w:sz w:val="32"/>
          <w:szCs w:val="32"/>
        </w:rPr>
        <w:t>华胜天成</w:t>
      </w:r>
      <w:r w:rsidR="00E62D1C">
        <w:rPr>
          <w:rFonts w:ascii="仿宋_GB2312" w:eastAsia="仿宋_GB2312" w:hAnsi="Calibri"/>
          <w:sz w:val="32"/>
          <w:szCs w:val="32"/>
        </w:rPr>
        <w:t>公司备件库</w:t>
      </w:r>
      <w:r w:rsidR="00E62D1C">
        <w:rPr>
          <w:rFonts w:ascii="仿宋_GB2312" w:eastAsia="仿宋_GB2312" w:hAnsi="Calibri" w:hint="eastAsia"/>
          <w:sz w:val="32"/>
          <w:szCs w:val="32"/>
        </w:rPr>
        <w:t>不满足</w:t>
      </w:r>
      <w:r w:rsidR="00E62D1C">
        <w:rPr>
          <w:rFonts w:ascii="仿宋_GB2312" w:eastAsia="仿宋_GB2312" w:hAnsi="Calibri"/>
          <w:sz w:val="32"/>
          <w:szCs w:val="32"/>
        </w:rPr>
        <w:t>合同</w:t>
      </w:r>
      <w:r w:rsidR="00E62D1C">
        <w:rPr>
          <w:rFonts w:ascii="仿宋_GB2312" w:eastAsia="仿宋_GB2312" w:hAnsi="Calibri" w:hint="eastAsia"/>
          <w:sz w:val="32"/>
          <w:szCs w:val="32"/>
        </w:rPr>
        <w:t>备件</w:t>
      </w:r>
      <w:r w:rsidR="00E62D1C">
        <w:rPr>
          <w:rFonts w:ascii="仿宋_GB2312" w:eastAsia="仿宋_GB2312" w:hAnsi="Calibri"/>
          <w:sz w:val="32"/>
          <w:szCs w:val="32"/>
        </w:rPr>
        <w:t>清单</w:t>
      </w:r>
      <w:r w:rsidR="00E62D1C">
        <w:rPr>
          <w:rFonts w:ascii="仿宋_GB2312" w:eastAsia="仿宋_GB2312" w:hAnsi="Calibri" w:hint="eastAsia"/>
          <w:sz w:val="32"/>
          <w:szCs w:val="32"/>
        </w:rPr>
        <w:t>要求</w:t>
      </w:r>
      <w:r w:rsidR="00E62D1C">
        <w:rPr>
          <w:rFonts w:ascii="仿宋_GB2312" w:eastAsia="仿宋_GB2312" w:hAnsi="Calibri"/>
          <w:sz w:val="32"/>
          <w:szCs w:val="32"/>
        </w:rPr>
        <w:t>，会直接造成ACC系统、AFC系统及信息化系统在故障处理环节由于无法快速更换备件造成的系统瘫痪，尤其是ACC、AFC系统</w:t>
      </w:r>
      <w:r w:rsidR="00E62D1C">
        <w:rPr>
          <w:rFonts w:ascii="仿宋_GB2312" w:eastAsia="仿宋_GB2312" w:hAnsi="Calibri" w:hint="eastAsia"/>
          <w:sz w:val="32"/>
          <w:szCs w:val="32"/>
        </w:rPr>
        <w:t>故障</w:t>
      </w:r>
      <w:r w:rsidR="00E62D1C">
        <w:rPr>
          <w:rFonts w:ascii="仿宋_GB2312" w:eastAsia="仿宋_GB2312" w:hAnsi="Calibri"/>
          <w:sz w:val="32"/>
          <w:szCs w:val="32"/>
        </w:rPr>
        <w:t>会</w:t>
      </w:r>
      <w:r w:rsidR="00E62D1C">
        <w:rPr>
          <w:rFonts w:ascii="仿宋_GB2312" w:eastAsia="仿宋_GB2312" w:hAnsi="Calibri" w:hint="eastAsia"/>
          <w:sz w:val="32"/>
          <w:szCs w:val="32"/>
        </w:rPr>
        <w:t>直接</w:t>
      </w:r>
      <w:r w:rsidR="00E62D1C">
        <w:rPr>
          <w:rFonts w:ascii="仿宋_GB2312" w:eastAsia="仿宋_GB2312" w:hAnsi="Calibri"/>
          <w:sz w:val="32"/>
          <w:szCs w:val="32"/>
        </w:rPr>
        <w:t>影响</w:t>
      </w:r>
      <w:r w:rsidR="00E62D1C">
        <w:rPr>
          <w:rFonts w:ascii="仿宋_GB2312" w:eastAsia="仿宋_GB2312" w:hAnsi="Calibri" w:hint="eastAsia"/>
          <w:sz w:val="32"/>
          <w:szCs w:val="32"/>
        </w:rPr>
        <w:t>正线</w:t>
      </w:r>
      <w:r w:rsidR="00E62D1C">
        <w:rPr>
          <w:rFonts w:ascii="仿宋_GB2312" w:eastAsia="仿宋_GB2312" w:hAnsi="Calibri"/>
          <w:sz w:val="32"/>
          <w:szCs w:val="32"/>
        </w:rPr>
        <w:t>的客运服务，</w:t>
      </w:r>
      <w:r w:rsidR="00E62D1C">
        <w:rPr>
          <w:rFonts w:ascii="仿宋_GB2312" w:eastAsia="仿宋_GB2312" w:hAnsi="Calibri" w:hint="eastAsia"/>
          <w:sz w:val="32"/>
          <w:szCs w:val="32"/>
        </w:rPr>
        <w:t>给</w:t>
      </w:r>
      <w:r w:rsidR="00E62D1C">
        <w:rPr>
          <w:rFonts w:ascii="仿宋_GB2312" w:eastAsia="仿宋_GB2312" w:hAnsi="Calibri"/>
          <w:sz w:val="32"/>
          <w:szCs w:val="32"/>
        </w:rPr>
        <w:t>公司造成严重</w:t>
      </w:r>
      <w:r w:rsidR="00E62D1C">
        <w:rPr>
          <w:rFonts w:ascii="仿宋_GB2312" w:eastAsia="仿宋_GB2312" w:hAnsi="Calibri" w:hint="eastAsia"/>
          <w:sz w:val="32"/>
          <w:szCs w:val="32"/>
        </w:rPr>
        <w:t>损失</w:t>
      </w:r>
      <w:r w:rsidR="00E62D1C">
        <w:rPr>
          <w:rFonts w:ascii="仿宋_GB2312" w:eastAsia="仿宋_GB2312" w:hAnsi="Calibri"/>
          <w:sz w:val="32"/>
          <w:szCs w:val="32"/>
        </w:rPr>
        <w:t>。</w:t>
      </w:r>
    </w:p>
    <w:p w14:paraId="75E6BE12" w14:textId="77777777" w:rsidR="00CF18DA" w:rsidRPr="00E62D1C" w:rsidRDefault="00E62D1C" w:rsidP="004A4988">
      <w:pPr>
        <w:widowControl w:val="0"/>
        <w:adjustRightInd/>
        <w:snapToGrid/>
        <w:spacing w:after="0"/>
        <w:ind w:firstLineChars="200" w:firstLine="640"/>
        <w:rPr>
          <w:rFonts w:ascii="仿宋_GB2312" w:eastAsia="仿宋_GB2312" w:hAnsi="Calibri"/>
          <w:kern w:val="2"/>
          <w:sz w:val="32"/>
          <w:szCs w:val="32"/>
        </w:rPr>
      </w:pPr>
      <w:r>
        <w:rPr>
          <w:rFonts w:ascii="仿宋_GB2312" w:eastAsia="仿宋_GB2312" w:hAnsi="Calibri" w:hint="eastAsia"/>
          <w:kern w:val="2"/>
          <w:sz w:val="32"/>
          <w:szCs w:val="32"/>
        </w:rPr>
        <w:t>2、</w:t>
      </w:r>
      <w:r>
        <w:rPr>
          <w:rFonts w:ascii="仿宋_GB2312" w:eastAsia="仿宋_GB2312" w:hAnsi="Calibri"/>
          <w:kern w:val="2"/>
          <w:sz w:val="32"/>
          <w:szCs w:val="32"/>
        </w:rPr>
        <w:t>维保</w:t>
      </w:r>
      <w:r>
        <w:rPr>
          <w:rFonts w:ascii="仿宋_GB2312" w:eastAsia="仿宋_GB2312" w:hAnsi="Calibri" w:hint="eastAsia"/>
          <w:kern w:val="2"/>
          <w:sz w:val="32"/>
          <w:szCs w:val="32"/>
        </w:rPr>
        <w:t>人员数量</w:t>
      </w:r>
      <w:r>
        <w:rPr>
          <w:rFonts w:ascii="仿宋_GB2312" w:eastAsia="仿宋_GB2312" w:hAnsi="Calibri"/>
          <w:kern w:val="2"/>
          <w:sz w:val="32"/>
          <w:szCs w:val="32"/>
        </w:rPr>
        <w:t>的不足以及维保人员业务素质偏低，</w:t>
      </w:r>
      <w:r>
        <w:rPr>
          <w:rFonts w:ascii="仿宋_GB2312" w:eastAsia="仿宋_GB2312" w:hAnsi="Calibri" w:hint="eastAsia"/>
          <w:kern w:val="2"/>
          <w:sz w:val="32"/>
          <w:szCs w:val="32"/>
        </w:rPr>
        <w:t>造成</w:t>
      </w:r>
      <w:r>
        <w:rPr>
          <w:rFonts w:ascii="仿宋_GB2312" w:eastAsia="仿宋_GB2312" w:hAnsi="Calibri"/>
          <w:kern w:val="2"/>
          <w:sz w:val="32"/>
          <w:szCs w:val="32"/>
        </w:rPr>
        <w:t>维保单位对</w:t>
      </w:r>
      <w:r>
        <w:rPr>
          <w:rFonts w:ascii="仿宋_GB2312" w:eastAsia="仿宋_GB2312" w:hAnsi="Calibri" w:hint="eastAsia"/>
          <w:kern w:val="2"/>
          <w:sz w:val="32"/>
          <w:szCs w:val="32"/>
        </w:rPr>
        <w:t>系统</w:t>
      </w:r>
      <w:r>
        <w:rPr>
          <w:rFonts w:ascii="仿宋_GB2312" w:eastAsia="仿宋_GB2312" w:hAnsi="Calibri"/>
          <w:kern w:val="2"/>
          <w:sz w:val="32"/>
          <w:szCs w:val="32"/>
        </w:rPr>
        <w:t>的日常维护</w:t>
      </w:r>
      <w:r>
        <w:rPr>
          <w:rFonts w:ascii="仿宋_GB2312" w:eastAsia="仿宋_GB2312" w:hAnsi="Calibri" w:hint="eastAsia"/>
          <w:kern w:val="2"/>
          <w:sz w:val="32"/>
          <w:szCs w:val="32"/>
        </w:rPr>
        <w:t>能力</w:t>
      </w:r>
      <w:r>
        <w:rPr>
          <w:rFonts w:ascii="仿宋_GB2312" w:eastAsia="仿宋_GB2312" w:hAnsi="Calibri"/>
          <w:kern w:val="2"/>
          <w:sz w:val="32"/>
          <w:szCs w:val="32"/>
        </w:rPr>
        <w:t>不足，</w:t>
      </w:r>
      <w:r>
        <w:rPr>
          <w:rFonts w:ascii="仿宋_GB2312" w:eastAsia="仿宋_GB2312" w:hAnsi="Calibri" w:hint="eastAsia"/>
          <w:kern w:val="2"/>
          <w:sz w:val="32"/>
          <w:szCs w:val="32"/>
        </w:rPr>
        <w:t>导致</w:t>
      </w:r>
      <w:r>
        <w:rPr>
          <w:rFonts w:ascii="仿宋_GB2312" w:eastAsia="仿宋_GB2312" w:hAnsi="Calibri"/>
          <w:kern w:val="2"/>
          <w:sz w:val="32"/>
          <w:szCs w:val="32"/>
        </w:rPr>
        <w:t>系统故障频率</w:t>
      </w:r>
      <w:r>
        <w:rPr>
          <w:rFonts w:ascii="仿宋_GB2312" w:eastAsia="仿宋_GB2312" w:hAnsi="Calibri" w:hint="eastAsia"/>
          <w:kern w:val="2"/>
          <w:sz w:val="32"/>
          <w:szCs w:val="32"/>
        </w:rPr>
        <w:t>的</w:t>
      </w:r>
      <w:r>
        <w:rPr>
          <w:rFonts w:ascii="仿宋_GB2312" w:eastAsia="仿宋_GB2312" w:hAnsi="Calibri"/>
          <w:kern w:val="2"/>
          <w:sz w:val="32"/>
          <w:szCs w:val="32"/>
        </w:rPr>
        <w:t>增加</w:t>
      </w:r>
      <w:r>
        <w:rPr>
          <w:rFonts w:ascii="仿宋_GB2312" w:eastAsia="仿宋_GB2312" w:hAnsi="Calibri" w:hint="eastAsia"/>
          <w:kern w:val="2"/>
          <w:sz w:val="32"/>
          <w:szCs w:val="32"/>
        </w:rPr>
        <w:t>和</w:t>
      </w:r>
      <w:r>
        <w:rPr>
          <w:rFonts w:ascii="仿宋_GB2312" w:eastAsia="仿宋_GB2312" w:hAnsi="Calibri"/>
          <w:kern w:val="2"/>
          <w:sz w:val="32"/>
          <w:szCs w:val="32"/>
        </w:rPr>
        <w:t>系统故障</w:t>
      </w:r>
      <w:r w:rsidR="005A43FB">
        <w:rPr>
          <w:rFonts w:ascii="仿宋_GB2312" w:eastAsia="仿宋_GB2312" w:hAnsi="Calibri" w:hint="eastAsia"/>
          <w:kern w:val="2"/>
          <w:sz w:val="32"/>
          <w:szCs w:val="32"/>
        </w:rPr>
        <w:t>影响</w:t>
      </w:r>
      <w:r>
        <w:rPr>
          <w:rFonts w:ascii="仿宋_GB2312" w:eastAsia="仿宋_GB2312" w:hAnsi="Calibri"/>
          <w:kern w:val="2"/>
          <w:sz w:val="32"/>
          <w:szCs w:val="32"/>
        </w:rPr>
        <w:t>范围的扩大</w:t>
      </w:r>
      <w:r w:rsidR="005A43FB">
        <w:rPr>
          <w:rFonts w:ascii="仿宋_GB2312" w:eastAsia="仿宋_GB2312" w:hAnsi="Calibri" w:hint="eastAsia"/>
          <w:kern w:val="2"/>
          <w:sz w:val="32"/>
          <w:szCs w:val="32"/>
        </w:rPr>
        <w:t>（例如</w:t>
      </w:r>
      <w:r w:rsidR="005A43FB">
        <w:rPr>
          <w:rFonts w:ascii="仿宋_GB2312" w:eastAsia="仿宋_GB2312" w:hAnsi="仿宋_GB2312" w:hint="eastAsia"/>
          <w:sz w:val="32"/>
        </w:rPr>
        <w:t>IBM DS5100磁盘阵列电池</w:t>
      </w:r>
      <w:r w:rsidR="005A43FB">
        <w:rPr>
          <w:rFonts w:ascii="仿宋_GB2312" w:eastAsia="仿宋_GB2312" w:hAnsi="仿宋_GB2312"/>
          <w:sz w:val="32"/>
        </w:rPr>
        <w:t>故障</w:t>
      </w:r>
      <w:r w:rsidR="005A43FB">
        <w:rPr>
          <w:rFonts w:ascii="仿宋_GB2312" w:eastAsia="仿宋_GB2312" w:hAnsi="仿宋_GB2312" w:hint="eastAsia"/>
          <w:sz w:val="32"/>
        </w:rPr>
        <w:t>处理问题）。</w:t>
      </w:r>
    </w:p>
    <w:p w14:paraId="3016A8EF" w14:textId="77777777" w:rsidR="007D245D" w:rsidRPr="000D0A2D" w:rsidRDefault="007D245D" w:rsidP="000D0A2D">
      <w:pPr>
        <w:widowControl w:val="0"/>
        <w:adjustRightInd/>
        <w:snapToGrid/>
        <w:spacing w:after="0"/>
        <w:ind w:firstLineChars="200" w:firstLine="640"/>
        <w:rPr>
          <w:rFonts w:ascii="楷体" w:eastAsia="楷体" w:hAnsi="楷体"/>
          <w:sz w:val="32"/>
          <w:szCs w:val="32"/>
        </w:rPr>
      </w:pPr>
      <w:r w:rsidRPr="000D0A2D">
        <w:rPr>
          <w:rFonts w:ascii="楷体" w:eastAsia="楷体" w:hAnsi="楷体" w:hint="eastAsia"/>
          <w:sz w:val="32"/>
          <w:szCs w:val="32"/>
        </w:rPr>
        <w:t>（二）处理</w:t>
      </w:r>
      <w:r w:rsidRPr="000D0A2D">
        <w:rPr>
          <w:rFonts w:ascii="楷体" w:eastAsia="楷体" w:hAnsi="楷体"/>
          <w:sz w:val="32"/>
          <w:szCs w:val="32"/>
        </w:rPr>
        <w:t>建议</w:t>
      </w:r>
    </w:p>
    <w:p w14:paraId="705B9DFB" w14:textId="50914FD3" w:rsidR="00B56214" w:rsidRDefault="00A43632" w:rsidP="00B56214">
      <w:pPr>
        <w:widowControl w:val="0"/>
        <w:adjustRightInd/>
        <w:snapToGrid/>
        <w:spacing w:after="0" w:line="360" w:lineRule="auto"/>
        <w:ind w:firstLineChars="200" w:firstLine="640"/>
        <w:rPr>
          <w:ins w:id="58" w:author="Windows 用户" w:date="2018-01-08T09:57:00Z"/>
          <w:rFonts w:asciiTheme="minorHAnsi" w:eastAsia="仿宋_GB2312" w:hAnsiTheme="minorHAnsi"/>
          <w:kern w:val="2"/>
          <w:sz w:val="32"/>
          <w:szCs w:val="32"/>
        </w:rPr>
      </w:pPr>
      <w:del w:id="59" w:author="Windows 用户" w:date="2018-01-03T12:06:00Z">
        <w:r w:rsidDel="00F214B9">
          <w:rPr>
            <w:rFonts w:ascii="仿宋_GB2312" w:eastAsia="仿宋_GB2312" w:hAnsi="Calibri" w:hint="eastAsia"/>
            <w:kern w:val="2"/>
            <w:sz w:val="32"/>
            <w:szCs w:val="32"/>
          </w:rPr>
          <w:delText>因系统有遗留问题未解决，</w:delText>
        </w:r>
        <w:r w:rsidR="00B56214" w:rsidDel="00F214B9">
          <w:rPr>
            <w:rFonts w:ascii="仿宋_GB2312" w:eastAsia="仿宋_GB2312" w:hAnsi="Calibri" w:hint="eastAsia"/>
            <w:kern w:val="2"/>
            <w:sz w:val="32"/>
            <w:szCs w:val="32"/>
          </w:rPr>
          <w:delText>建议先组织抢修，</w:delText>
        </w:r>
      </w:del>
      <w:r w:rsidR="00B56214">
        <w:rPr>
          <w:rFonts w:ascii="仿宋_GB2312" w:eastAsia="仿宋_GB2312" w:hAnsi="Calibri" w:hint="eastAsia"/>
          <w:kern w:val="2"/>
          <w:sz w:val="32"/>
          <w:szCs w:val="32"/>
        </w:rPr>
        <w:t>故障</w:t>
      </w:r>
      <w:ins w:id="60" w:author="Windows 用户" w:date="2018-01-03T12:06:00Z">
        <w:r w:rsidR="00F214B9">
          <w:rPr>
            <w:rFonts w:ascii="仿宋_GB2312" w:eastAsia="仿宋_GB2312" w:hAnsi="Calibri" w:hint="eastAsia"/>
            <w:kern w:val="2"/>
            <w:sz w:val="32"/>
            <w:szCs w:val="32"/>
          </w:rPr>
          <w:t>抢修</w:t>
        </w:r>
      </w:ins>
      <w:del w:id="61" w:author="Windows 用户" w:date="2018-01-03T12:06:00Z">
        <w:r w:rsidR="00B56214" w:rsidDel="00F214B9">
          <w:rPr>
            <w:rFonts w:ascii="仿宋_GB2312" w:eastAsia="仿宋_GB2312" w:hAnsi="Calibri" w:hint="eastAsia"/>
            <w:kern w:val="2"/>
            <w:sz w:val="32"/>
            <w:szCs w:val="32"/>
          </w:rPr>
          <w:delText>修复</w:delText>
        </w:r>
      </w:del>
      <w:r w:rsidR="00B56214">
        <w:rPr>
          <w:rFonts w:ascii="仿宋_GB2312" w:eastAsia="仿宋_GB2312" w:hAnsi="Calibri" w:hint="eastAsia"/>
          <w:kern w:val="2"/>
          <w:sz w:val="32"/>
          <w:szCs w:val="32"/>
        </w:rPr>
        <w:t>后与华胜天成公司谈判，根据原合同要求需由其承担第三方协助产生的费用</w:t>
      </w:r>
      <w:r w:rsidR="00BC2473">
        <w:rPr>
          <w:rFonts w:ascii="仿宋_GB2312" w:eastAsia="仿宋_GB2312" w:hAnsi="Calibri" w:hint="eastAsia"/>
          <w:kern w:val="2"/>
          <w:sz w:val="32"/>
          <w:szCs w:val="32"/>
        </w:rPr>
        <w:t>，如其拒绝承担，将</w:t>
      </w:r>
      <w:del w:id="62" w:author="Windows 用户" w:date="2018-01-06T19:08:00Z">
        <w:r w:rsidR="00BC2473" w:rsidDel="00256396">
          <w:rPr>
            <w:rFonts w:ascii="仿宋_GB2312" w:eastAsia="仿宋_GB2312" w:hAnsi="Calibri" w:hint="eastAsia"/>
            <w:kern w:val="2"/>
            <w:sz w:val="32"/>
            <w:szCs w:val="32"/>
          </w:rPr>
          <w:delText>不支付当期合同款</w:delText>
        </w:r>
      </w:del>
      <w:ins w:id="63" w:author="Windows 用户" w:date="2018-01-06T19:08:00Z">
        <w:r w:rsidR="00256396">
          <w:rPr>
            <w:rFonts w:ascii="仿宋_GB2312" w:eastAsia="仿宋_GB2312" w:hAnsi="Calibri" w:hint="eastAsia"/>
            <w:kern w:val="2"/>
            <w:sz w:val="32"/>
            <w:szCs w:val="32"/>
          </w:rPr>
          <w:t>从其合同款中扣除</w:t>
        </w:r>
      </w:ins>
      <w:ins w:id="64" w:author="Windows 用户" w:date="2018-01-06T19:09:00Z">
        <w:r w:rsidR="00256396">
          <w:rPr>
            <w:rFonts w:ascii="仿宋_GB2312" w:eastAsia="仿宋_GB2312" w:hAnsi="Calibri" w:hint="eastAsia"/>
            <w:kern w:val="2"/>
            <w:sz w:val="32"/>
            <w:szCs w:val="32"/>
          </w:rPr>
          <w:t>部分</w:t>
        </w:r>
      </w:ins>
      <w:ins w:id="65" w:author="Windows 用户" w:date="2018-01-06T19:08:00Z">
        <w:r w:rsidR="00256396">
          <w:rPr>
            <w:rFonts w:ascii="仿宋_GB2312" w:eastAsia="仿宋_GB2312" w:hAnsi="Calibri" w:hint="eastAsia"/>
            <w:kern w:val="2"/>
            <w:sz w:val="32"/>
            <w:szCs w:val="32"/>
          </w:rPr>
          <w:t>费用</w:t>
        </w:r>
      </w:ins>
      <w:r w:rsidR="00BC2473">
        <w:rPr>
          <w:rFonts w:ascii="仿宋_GB2312" w:eastAsia="仿宋_GB2312" w:hAnsi="Calibri" w:hint="eastAsia"/>
          <w:kern w:val="2"/>
          <w:sz w:val="32"/>
          <w:szCs w:val="32"/>
        </w:rPr>
        <w:t>和履约保证金</w:t>
      </w:r>
      <w:ins w:id="66" w:author="Windows 用户" w:date="2018-01-06T19:09:00Z">
        <w:r w:rsidR="00256396">
          <w:rPr>
            <w:rFonts w:ascii="仿宋_GB2312" w:eastAsia="仿宋_GB2312" w:hAnsi="Calibri" w:hint="eastAsia"/>
            <w:kern w:val="2"/>
            <w:sz w:val="32"/>
            <w:szCs w:val="32"/>
          </w:rPr>
          <w:t>用于抢修</w:t>
        </w:r>
      </w:ins>
      <w:del w:id="67" w:author="Windows 用户" w:date="2018-01-06T19:08:00Z">
        <w:r w:rsidR="00AA3BDE" w:rsidDel="00256396">
          <w:rPr>
            <w:rFonts w:ascii="仿宋_GB2312" w:eastAsia="仿宋_GB2312" w:hAnsi="Calibri" w:hint="eastAsia"/>
            <w:kern w:val="2"/>
            <w:sz w:val="32"/>
            <w:szCs w:val="32"/>
          </w:rPr>
          <w:delText>，用于抢修</w:delText>
        </w:r>
        <w:r w:rsidR="00D06D3F" w:rsidDel="00256396">
          <w:rPr>
            <w:rFonts w:ascii="仿宋_GB2312" w:eastAsia="仿宋_GB2312" w:hAnsi="Calibri" w:hint="eastAsia"/>
            <w:kern w:val="2"/>
            <w:sz w:val="32"/>
            <w:szCs w:val="32"/>
          </w:rPr>
          <w:delText>使用</w:delText>
        </w:r>
      </w:del>
      <w:r w:rsidR="00BC2473">
        <w:rPr>
          <w:rFonts w:ascii="仿宋_GB2312" w:eastAsia="仿宋_GB2312" w:hAnsi="Calibri" w:hint="eastAsia"/>
          <w:kern w:val="2"/>
          <w:sz w:val="32"/>
          <w:szCs w:val="32"/>
        </w:rPr>
        <w:t>。</w:t>
      </w:r>
    </w:p>
    <w:p w14:paraId="71B029EA" w14:textId="63F441A8" w:rsidR="00BB666F" w:rsidRPr="00BB666F" w:rsidRDefault="006A42C6" w:rsidP="00B56214">
      <w:pPr>
        <w:widowControl w:val="0"/>
        <w:adjustRightInd/>
        <w:snapToGrid/>
        <w:spacing w:after="0" w:line="360" w:lineRule="auto"/>
        <w:ind w:firstLineChars="200" w:firstLine="640"/>
        <w:rPr>
          <w:rFonts w:asciiTheme="minorHAnsi" w:eastAsia="仿宋_GB2312" w:hAnsiTheme="minorHAnsi" w:hint="eastAsia"/>
          <w:kern w:val="2"/>
          <w:sz w:val="32"/>
          <w:szCs w:val="32"/>
          <w:rPrChange w:id="68" w:author="Windows 用户" w:date="2018-01-08T09:49:00Z">
            <w:rPr>
              <w:rFonts w:ascii="仿宋_GB2312" w:eastAsia="仿宋_GB2312" w:hAnsi="Calibri"/>
              <w:kern w:val="2"/>
              <w:sz w:val="32"/>
              <w:szCs w:val="32"/>
            </w:rPr>
          </w:rPrChange>
        </w:rPr>
      </w:pPr>
      <w:ins w:id="69" w:author="Windows 用户" w:date="2018-01-08T10:22:00Z">
        <w:r>
          <w:rPr>
            <w:rFonts w:asciiTheme="minorHAnsi" w:eastAsia="仿宋_GB2312" w:hAnsiTheme="minorHAnsi" w:hint="eastAsia"/>
            <w:kern w:val="2"/>
            <w:sz w:val="32"/>
            <w:szCs w:val="32"/>
          </w:rPr>
          <w:t>经统计截至目前</w:t>
        </w:r>
      </w:ins>
      <w:ins w:id="70" w:author="Windows 用户" w:date="2018-01-08T10:32:00Z">
        <w:r w:rsidR="009F0253">
          <w:rPr>
            <w:rFonts w:asciiTheme="minorHAnsi" w:eastAsia="仿宋_GB2312" w:hAnsiTheme="minorHAnsi" w:hint="eastAsia"/>
            <w:kern w:val="2"/>
            <w:sz w:val="32"/>
            <w:szCs w:val="32"/>
          </w:rPr>
          <w:t>华胜天成公司</w:t>
        </w:r>
      </w:ins>
      <w:ins w:id="71" w:author="Windows 用户" w:date="2018-01-08T10:22:00Z">
        <w:r>
          <w:rPr>
            <w:rFonts w:asciiTheme="minorHAnsi" w:eastAsia="仿宋_GB2312" w:hAnsiTheme="minorHAnsi" w:hint="eastAsia"/>
            <w:kern w:val="2"/>
            <w:sz w:val="32"/>
            <w:szCs w:val="32"/>
          </w:rPr>
          <w:t>已</w:t>
        </w:r>
      </w:ins>
      <w:ins w:id="72" w:author="Windows 用户" w:date="2018-01-08T10:32:00Z">
        <w:r w:rsidR="007B19CB">
          <w:rPr>
            <w:rFonts w:asciiTheme="minorHAnsi" w:eastAsia="仿宋_GB2312" w:hAnsiTheme="minorHAnsi" w:hint="eastAsia"/>
            <w:kern w:val="2"/>
            <w:sz w:val="32"/>
            <w:szCs w:val="32"/>
          </w:rPr>
          <w:t>为本项目</w:t>
        </w:r>
      </w:ins>
      <w:ins w:id="73" w:author="Windows 用户" w:date="2018-01-08T10:22:00Z">
        <w:r>
          <w:rPr>
            <w:rFonts w:asciiTheme="minorHAnsi" w:eastAsia="仿宋_GB2312" w:hAnsiTheme="minorHAnsi" w:hint="eastAsia"/>
            <w:kern w:val="2"/>
            <w:sz w:val="32"/>
            <w:szCs w:val="32"/>
          </w:rPr>
          <w:t>更换备件</w:t>
        </w:r>
      </w:ins>
      <w:ins w:id="74" w:author="Windows 用户" w:date="2018-01-08T10:23:00Z">
        <w:r>
          <w:rPr>
            <w:rFonts w:asciiTheme="minorHAnsi" w:eastAsia="仿宋_GB2312" w:hAnsiTheme="minorHAnsi" w:hint="eastAsia"/>
            <w:kern w:val="2"/>
            <w:sz w:val="32"/>
            <w:szCs w:val="32"/>
          </w:rPr>
          <w:t>24</w:t>
        </w:r>
      </w:ins>
      <w:ins w:id="75" w:author="Windows 用户" w:date="2018-01-08T10:24:00Z">
        <w:r>
          <w:rPr>
            <w:rFonts w:asciiTheme="minorHAnsi" w:eastAsia="仿宋_GB2312" w:hAnsiTheme="minorHAnsi" w:hint="eastAsia"/>
            <w:kern w:val="2"/>
            <w:sz w:val="32"/>
            <w:szCs w:val="32"/>
          </w:rPr>
          <w:t>项，价值约</w:t>
        </w:r>
        <w:r>
          <w:rPr>
            <w:rFonts w:asciiTheme="minorHAnsi" w:eastAsia="仿宋_GB2312" w:hAnsiTheme="minorHAnsi" w:hint="eastAsia"/>
            <w:kern w:val="2"/>
            <w:sz w:val="32"/>
            <w:szCs w:val="32"/>
          </w:rPr>
          <w:t>6</w:t>
        </w:r>
        <w:r>
          <w:rPr>
            <w:rFonts w:asciiTheme="minorHAnsi" w:eastAsia="仿宋_GB2312" w:hAnsiTheme="minorHAnsi" w:hint="eastAsia"/>
            <w:kern w:val="2"/>
            <w:sz w:val="32"/>
            <w:szCs w:val="32"/>
          </w:rPr>
          <w:t>万元</w:t>
        </w:r>
      </w:ins>
      <w:ins w:id="76" w:author="Windows 用户" w:date="2018-01-08T10:30:00Z">
        <w:r w:rsidR="004E22D1">
          <w:rPr>
            <w:rFonts w:asciiTheme="minorHAnsi" w:eastAsia="仿宋_GB2312" w:hAnsiTheme="minorHAnsi" w:hint="eastAsia"/>
            <w:kern w:val="2"/>
            <w:sz w:val="32"/>
            <w:szCs w:val="32"/>
          </w:rPr>
          <w:t>，而目前应支付的</w:t>
        </w:r>
        <w:commentRangeStart w:id="77"/>
        <w:r w:rsidR="004E22D1">
          <w:rPr>
            <w:rFonts w:asciiTheme="minorHAnsi" w:eastAsia="仿宋_GB2312" w:hAnsiTheme="minorHAnsi" w:hint="eastAsia"/>
            <w:kern w:val="2"/>
            <w:sz w:val="32"/>
            <w:szCs w:val="32"/>
          </w:rPr>
          <w:t>合同款为</w:t>
        </w:r>
        <w:r w:rsidR="004E22D1">
          <w:rPr>
            <w:rFonts w:asciiTheme="minorHAnsi" w:eastAsia="仿宋_GB2312" w:hAnsiTheme="minorHAnsi" w:hint="eastAsia"/>
            <w:kern w:val="2"/>
            <w:sz w:val="32"/>
            <w:szCs w:val="32"/>
          </w:rPr>
          <w:t>xx</w:t>
        </w:r>
        <w:r w:rsidR="004E22D1">
          <w:rPr>
            <w:rFonts w:asciiTheme="minorHAnsi" w:eastAsia="仿宋_GB2312" w:hAnsiTheme="minorHAnsi" w:hint="eastAsia"/>
            <w:kern w:val="2"/>
            <w:sz w:val="32"/>
            <w:szCs w:val="32"/>
          </w:rPr>
          <w:t>元</w:t>
        </w:r>
      </w:ins>
      <w:commentRangeEnd w:id="77"/>
      <w:ins w:id="78" w:author="Windows 用户" w:date="2018-01-08T10:31:00Z">
        <w:r w:rsidR="00D91AD2">
          <w:rPr>
            <w:rStyle w:val="ad"/>
          </w:rPr>
          <w:commentReference w:id="77"/>
        </w:r>
      </w:ins>
      <w:ins w:id="79" w:author="Windows 用户" w:date="2018-01-08T10:33:00Z">
        <w:r w:rsidR="00B62A33">
          <w:rPr>
            <w:rFonts w:asciiTheme="minorHAnsi" w:eastAsia="仿宋_GB2312" w:hAnsiTheme="minorHAnsi" w:hint="eastAsia"/>
            <w:kern w:val="2"/>
            <w:sz w:val="32"/>
            <w:szCs w:val="32"/>
          </w:rPr>
          <w:t>，按合同违约项进行考核需</w:t>
        </w:r>
        <w:commentRangeStart w:id="80"/>
        <w:r w:rsidR="00B62A33">
          <w:rPr>
            <w:rFonts w:asciiTheme="minorHAnsi" w:eastAsia="仿宋_GB2312" w:hAnsiTheme="minorHAnsi" w:hint="eastAsia"/>
            <w:kern w:val="2"/>
            <w:sz w:val="32"/>
            <w:szCs w:val="32"/>
          </w:rPr>
          <w:t>罚款</w:t>
        </w:r>
        <w:r w:rsidR="00B62A33">
          <w:rPr>
            <w:rFonts w:asciiTheme="minorHAnsi" w:eastAsia="仿宋_GB2312" w:hAnsiTheme="minorHAnsi" w:hint="eastAsia"/>
            <w:kern w:val="2"/>
            <w:sz w:val="32"/>
            <w:szCs w:val="32"/>
          </w:rPr>
          <w:t>xx</w:t>
        </w:r>
        <w:r w:rsidR="00B62A33">
          <w:rPr>
            <w:rFonts w:asciiTheme="minorHAnsi" w:eastAsia="仿宋_GB2312" w:hAnsiTheme="minorHAnsi" w:hint="eastAsia"/>
            <w:kern w:val="2"/>
            <w:sz w:val="32"/>
            <w:szCs w:val="32"/>
          </w:rPr>
          <w:t>元</w:t>
        </w:r>
      </w:ins>
      <w:ins w:id="81" w:author="Windows 用户" w:date="2018-01-08T10:24:00Z">
        <w:r>
          <w:rPr>
            <w:rFonts w:asciiTheme="minorHAnsi" w:eastAsia="仿宋_GB2312" w:hAnsiTheme="minorHAnsi" w:hint="eastAsia"/>
            <w:kern w:val="2"/>
            <w:sz w:val="32"/>
            <w:szCs w:val="32"/>
          </w:rPr>
          <w:t>。</w:t>
        </w:r>
      </w:ins>
      <w:commentRangeEnd w:id="80"/>
      <w:ins w:id="82" w:author="Windows 用户" w:date="2018-01-08T10:57:00Z">
        <w:r w:rsidR="00942D86">
          <w:rPr>
            <w:rStyle w:val="ad"/>
          </w:rPr>
          <w:commentReference w:id="80"/>
        </w:r>
      </w:ins>
      <w:ins w:id="83" w:author="Windows 用户" w:date="2018-01-08T10:31:00Z">
        <w:r w:rsidR="009F0253">
          <w:rPr>
            <w:rFonts w:asciiTheme="minorHAnsi" w:eastAsia="仿宋_GB2312" w:hAnsiTheme="minorHAnsi" w:hint="eastAsia"/>
            <w:kern w:val="2"/>
            <w:sz w:val="32"/>
            <w:szCs w:val="32"/>
          </w:rPr>
          <w:t>因华胜天成在合同期内也提供了人工和备件服务，</w:t>
        </w:r>
      </w:ins>
      <w:ins w:id="84" w:author="Windows 用户" w:date="2018-01-08T10:27:00Z">
        <w:r w:rsidR="003345B0">
          <w:rPr>
            <w:rFonts w:asciiTheme="minorHAnsi" w:eastAsia="仿宋_GB2312" w:hAnsiTheme="minorHAnsi" w:hint="eastAsia"/>
            <w:kern w:val="2"/>
            <w:sz w:val="32"/>
            <w:szCs w:val="32"/>
          </w:rPr>
          <w:t>为体现</w:t>
        </w:r>
      </w:ins>
      <w:ins w:id="85" w:author="Windows 用户" w:date="2018-01-08T10:25:00Z">
        <w:r w:rsidR="003345B0">
          <w:rPr>
            <w:rFonts w:asciiTheme="minorHAnsi" w:eastAsia="仿宋_GB2312" w:hAnsiTheme="minorHAnsi" w:hint="eastAsia"/>
            <w:kern w:val="2"/>
            <w:sz w:val="32"/>
            <w:szCs w:val="32"/>
          </w:rPr>
          <w:t>公司的</w:t>
        </w:r>
      </w:ins>
      <w:ins w:id="86" w:author="Windows 用户" w:date="2018-01-08T10:26:00Z">
        <w:r w:rsidR="003345B0">
          <w:rPr>
            <w:rFonts w:asciiTheme="minorHAnsi" w:eastAsia="仿宋_GB2312" w:hAnsiTheme="minorHAnsi" w:hint="eastAsia"/>
            <w:kern w:val="2"/>
            <w:sz w:val="32"/>
            <w:szCs w:val="32"/>
          </w:rPr>
          <w:t>公信力和</w:t>
        </w:r>
      </w:ins>
      <w:ins w:id="87" w:author="Windows 用户" w:date="2018-01-08T10:27:00Z">
        <w:r w:rsidR="003345B0">
          <w:rPr>
            <w:rFonts w:asciiTheme="minorHAnsi" w:eastAsia="仿宋_GB2312" w:hAnsiTheme="minorHAnsi" w:hint="eastAsia"/>
            <w:kern w:val="2"/>
            <w:sz w:val="32"/>
            <w:szCs w:val="32"/>
          </w:rPr>
          <w:t>公正原则，建议</w:t>
        </w:r>
      </w:ins>
      <w:ins w:id="88" w:author="Windows 用户" w:date="2018-01-08T10:37:00Z">
        <w:r w:rsidR="0005483D">
          <w:rPr>
            <w:rFonts w:asciiTheme="minorHAnsi" w:eastAsia="仿宋_GB2312" w:hAnsiTheme="minorHAnsi" w:hint="eastAsia"/>
            <w:kern w:val="2"/>
            <w:sz w:val="32"/>
            <w:szCs w:val="32"/>
          </w:rPr>
          <w:t>免除</w:t>
        </w:r>
      </w:ins>
      <w:ins w:id="89" w:author="Windows 用户" w:date="2018-01-08T10:38:00Z">
        <w:r w:rsidR="0005483D">
          <w:rPr>
            <w:rFonts w:asciiTheme="minorHAnsi" w:eastAsia="仿宋_GB2312" w:hAnsiTheme="minorHAnsi" w:hint="eastAsia"/>
            <w:kern w:val="2"/>
            <w:sz w:val="32"/>
            <w:szCs w:val="32"/>
          </w:rPr>
          <w:t>对其的考核处罚，</w:t>
        </w:r>
      </w:ins>
      <w:ins w:id="90" w:author="Windows 用户" w:date="2018-01-08T10:39:00Z">
        <w:r w:rsidR="0005483D">
          <w:rPr>
            <w:rFonts w:asciiTheme="minorHAnsi" w:eastAsia="仿宋_GB2312" w:hAnsiTheme="minorHAnsi" w:hint="eastAsia"/>
            <w:kern w:val="2"/>
            <w:sz w:val="32"/>
            <w:szCs w:val="32"/>
          </w:rPr>
          <w:t>仅罚没履约保证金，将合</w:t>
        </w:r>
        <w:r w:rsidR="0005483D">
          <w:rPr>
            <w:rFonts w:asciiTheme="minorHAnsi" w:eastAsia="仿宋_GB2312" w:hAnsiTheme="minorHAnsi" w:hint="eastAsia"/>
            <w:kern w:val="2"/>
            <w:sz w:val="32"/>
            <w:szCs w:val="32"/>
          </w:rPr>
          <w:lastRenderedPageBreak/>
          <w:t>同款正常支付</w:t>
        </w:r>
      </w:ins>
      <w:ins w:id="91" w:author="Windows 用户" w:date="2018-01-08T10:27:00Z">
        <w:r w:rsidR="003345B0">
          <w:rPr>
            <w:rFonts w:asciiTheme="minorHAnsi" w:eastAsia="仿宋_GB2312" w:hAnsiTheme="minorHAnsi" w:hint="eastAsia"/>
            <w:kern w:val="2"/>
            <w:sz w:val="32"/>
            <w:szCs w:val="32"/>
          </w:rPr>
          <w:t>。</w:t>
        </w:r>
      </w:ins>
    </w:p>
    <w:p w14:paraId="05C89921" w14:textId="53A4FCB4" w:rsidR="00B56214" w:rsidRPr="00B56214" w:rsidRDefault="00B56214" w:rsidP="00B56214">
      <w:pPr>
        <w:widowControl w:val="0"/>
        <w:adjustRightInd/>
        <w:snapToGrid/>
        <w:spacing w:after="0" w:line="360" w:lineRule="auto"/>
        <w:ind w:firstLineChars="200" w:firstLine="640"/>
        <w:rPr>
          <w:rFonts w:ascii="仿宋_GB2312" w:eastAsia="仿宋_GB2312" w:hAnsi="Calibri"/>
          <w:kern w:val="2"/>
          <w:sz w:val="32"/>
          <w:szCs w:val="32"/>
        </w:rPr>
      </w:pPr>
      <w:r>
        <w:rPr>
          <w:rFonts w:ascii="仿宋_GB2312" w:eastAsia="仿宋_GB2312" w:hAnsi="Calibri" w:hint="eastAsia"/>
          <w:kern w:val="2"/>
          <w:sz w:val="32"/>
          <w:szCs w:val="32"/>
        </w:rPr>
        <w:t>由于</w:t>
      </w:r>
      <w:del w:id="92" w:author="Windows 用户" w:date="2018-01-08T10:40:00Z">
        <w:r w:rsidDel="00F96106">
          <w:rPr>
            <w:rFonts w:ascii="仿宋_GB2312" w:eastAsia="仿宋_GB2312" w:hAnsi="Calibri" w:hint="eastAsia"/>
            <w:kern w:val="2"/>
            <w:sz w:val="32"/>
            <w:szCs w:val="32"/>
          </w:rPr>
          <w:delText>维保商</w:delText>
        </w:r>
      </w:del>
      <w:ins w:id="93" w:author="Windows 用户" w:date="2018-01-08T10:40:00Z">
        <w:r w:rsidR="00F96106">
          <w:rPr>
            <w:rFonts w:ascii="仿宋_GB2312" w:eastAsia="仿宋_GB2312" w:hAnsi="Calibri" w:hint="eastAsia"/>
            <w:kern w:val="2"/>
            <w:sz w:val="32"/>
            <w:szCs w:val="32"/>
          </w:rPr>
          <w:t>华胜天成</w:t>
        </w:r>
      </w:ins>
      <w:r>
        <w:rPr>
          <w:rFonts w:ascii="仿宋_GB2312" w:eastAsia="仿宋_GB2312" w:hAnsi="Calibri"/>
          <w:kern w:val="2"/>
          <w:sz w:val="32"/>
          <w:szCs w:val="32"/>
        </w:rPr>
        <w:t>拒绝按照要求</w:t>
      </w:r>
      <w:r>
        <w:rPr>
          <w:rFonts w:ascii="仿宋_GB2312" w:eastAsia="仿宋_GB2312" w:hAnsi="Calibri" w:hint="eastAsia"/>
          <w:kern w:val="2"/>
          <w:sz w:val="32"/>
          <w:szCs w:val="32"/>
        </w:rPr>
        <w:t>对</w:t>
      </w:r>
      <w:r>
        <w:rPr>
          <w:rFonts w:ascii="仿宋_GB2312" w:eastAsia="仿宋_GB2312" w:hAnsi="Calibri"/>
          <w:kern w:val="2"/>
          <w:sz w:val="32"/>
          <w:szCs w:val="32"/>
        </w:rPr>
        <w:t>问题进行整改，</w:t>
      </w:r>
      <w:ins w:id="94" w:author="Windows 用户" w:date="2018-01-06T19:10:00Z">
        <w:r w:rsidR="001F4D6D">
          <w:rPr>
            <w:rFonts w:ascii="仿宋_GB2312" w:eastAsia="仿宋_GB2312" w:hAnsi="Calibri" w:hint="eastAsia"/>
            <w:kern w:val="2"/>
            <w:sz w:val="32"/>
            <w:szCs w:val="32"/>
          </w:rPr>
          <w:t>而且其目前的服务能力和态度</w:t>
        </w:r>
      </w:ins>
      <w:ins w:id="95" w:author="Windows 用户" w:date="2018-01-06T19:11:00Z">
        <w:r w:rsidR="001F4D6D">
          <w:rPr>
            <w:rFonts w:ascii="仿宋_GB2312" w:eastAsia="仿宋_GB2312" w:hAnsi="Calibri" w:hint="eastAsia"/>
            <w:kern w:val="2"/>
            <w:sz w:val="32"/>
            <w:szCs w:val="32"/>
          </w:rPr>
          <w:t>也表明其不能胜任后续的工作，</w:t>
        </w:r>
      </w:ins>
      <w:r>
        <w:rPr>
          <w:rFonts w:ascii="仿宋_GB2312" w:eastAsia="仿宋_GB2312" w:hAnsi="Calibri"/>
          <w:kern w:val="2"/>
          <w:sz w:val="32"/>
          <w:szCs w:val="32"/>
        </w:rPr>
        <w:t>建议终止与华胜天成公司的维保服务合同</w:t>
      </w:r>
      <w:r>
        <w:rPr>
          <w:rFonts w:ascii="仿宋_GB2312" w:eastAsia="仿宋_GB2312" w:hAnsi="Calibri" w:hint="eastAsia"/>
          <w:kern w:val="2"/>
          <w:sz w:val="32"/>
          <w:szCs w:val="32"/>
        </w:rPr>
        <w:t>，后续工作开展拟建议如下方案：</w:t>
      </w:r>
    </w:p>
    <w:p w14:paraId="7BA72CAD" w14:textId="77777777" w:rsidR="00466A89" w:rsidRPr="005401B1" w:rsidRDefault="000D0A2D" w:rsidP="005401B1">
      <w:pPr>
        <w:widowControl w:val="0"/>
        <w:adjustRightInd/>
        <w:snapToGrid/>
        <w:spacing w:after="0" w:line="360" w:lineRule="auto"/>
        <w:ind w:firstLineChars="200" w:firstLine="643"/>
        <w:rPr>
          <w:rFonts w:ascii="仿宋_GB2312" w:eastAsia="仿宋_GB2312" w:hAnsi="Calibri"/>
          <w:b/>
          <w:kern w:val="2"/>
          <w:sz w:val="32"/>
          <w:szCs w:val="32"/>
        </w:rPr>
      </w:pPr>
      <w:commentRangeStart w:id="96"/>
      <w:r w:rsidRPr="00DE424C">
        <w:rPr>
          <w:rFonts w:ascii="仿宋_GB2312" w:eastAsia="仿宋_GB2312" w:hAnsi="Calibri" w:hint="eastAsia"/>
          <w:b/>
          <w:kern w:val="2"/>
          <w:sz w:val="32"/>
          <w:szCs w:val="32"/>
        </w:rPr>
        <w:t>方案</w:t>
      </w:r>
      <w:r w:rsidRPr="00DE424C">
        <w:rPr>
          <w:rFonts w:ascii="仿宋_GB2312" w:eastAsia="仿宋_GB2312" w:hAnsi="Calibri"/>
          <w:b/>
          <w:kern w:val="2"/>
          <w:sz w:val="32"/>
          <w:szCs w:val="32"/>
        </w:rPr>
        <w:t>一</w:t>
      </w:r>
      <w:r w:rsidRPr="00DE424C">
        <w:rPr>
          <w:rFonts w:ascii="仿宋_GB2312" w:eastAsia="仿宋_GB2312" w:hAnsi="Calibri" w:hint="eastAsia"/>
          <w:kern w:val="2"/>
          <w:sz w:val="32"/>
          <w:szCs w:val="32"/>
        </w:rPr>
        <w:t xml:space="preserve"> </w:t>
      </w:r>
      <w:r w:rsidR="005401B1" w:rsidRPr="00BE0562">
        <w:rPr>
          <w:rFonts w:ascii="仿宋_GB2312" w:eastAsia="仿宋_GB2312" w:hAnsi="Calibri" w:hint="eastAsia"/>
          <w:kern w:val="2"/>
          <w:sz w:val="32"/>
          <w:szCs w:val="32"/>
        </w:rPr>
        <w:t>重新</w:t>
      </w:r>
      <w:r w:rsidR="005401B1">
        <w:rPr>
          <w:rFonts w:ascii="仿宋_GB2312" w:eastAsia="仿宋_GB2312" w:hAnsi="Calibri"/>
          <w:kern w:val="2"/>
          <w:sz w:val="32"/>
          <w:szCs w:val="32"/>
        </w:rPr>
        <w:t>招标采购，确定新的维保服务商</w:t>
      </w:r>
      <w:r w:rsidR="005401B1">
        <w:rPr>
          <w:rFonts w:ascii="仿宋_GB2312" w:eastAsia="仿宋_GB2312" w:hAnsi="Calibri" w:hint="eastAsia"/>
          <w:kern w:val="2"/>
          <w:sz w:val="32"/>
          <w:szCs w:val="32"/>
        </w:rPr>
        <w:t>。</w:t>
      </w:r>
      <w:commentRangeEnd w:id="96"/>
      <w:r w:rsidR="00201119">
        <w:rPr>
          <w:rStyle w:val="ad"/>
        </w:rPr>
        <w:commentReference w:id="96"/>
      </w:r>
    </w:p>
    <w:p w14:paraId="5769D0B2" w14:textId="725DFC9B" w:rsidR="0014483B" w:rsidRDefault="0014483B" w:rsidP="00DE424C">
      <w:pPr>
        <w:widowControl w:val="0"/>
        <w:adjustRightInd/>
        <w:snapToGrid/>
        <w:spacing w:after="0" w:line="360" w:lineRule="auto"/>
        <w:ind w:firstLineChars="200" w:firstLine="640"/>
        <w:rPr>
          <w:rFonts w:ascii="仿宋_GB2312" w:eastAsia="仿宋_GB2312" w:hAnsi="Calibri"/>
          <w:kern w:val="2"/>
          <w:sz w:val="32"/>
          <w:szCs w:val="32"/>
        </w:rPr>
      </w:pPr>
      <w:r>
        <w:rPr>
          <w:rFonts w:ascii="仿宋_GB2312" w:eastAsia="仿宋_GB2312" w:hAnsi="Calibri" w:hint="eastAsia"/>
          <w:kern w:val="2"/>
          <w:sz w:val="32"/>
          <w:szCs w:val="32"/>
        </w:rPr>
        <w:t>因招标采购周期较长，会造成项目有较长的空档期，</w:t>
      </w:r>
      <w:r w:rsidR="00556E89">
        <w:rPr>
          <w:rFonts w:ascii="仿宋_GB2312" w:eastAsia="仿宋_GB2312" w:hAnsi="Calibri" w:hint="eastAsia"/>
          <w:kern w:val="2"/>
          <w:sz w:val="32"/>
          <w:szCs w:val="32"/>
        </w:rPr>
        <w:t>而各系统设备目前故障率较高，</w:t>
      </w:r>
      <w:r>
        <w:rPr>
          <w:rFonts w:ascii="仿宋_GB2312" w:eastAsia="仿宋_GB2312" w:hAnsi="Calibri" w:hint="eastAsia"/>
          <w:kern w:val="2"/>
          <w:sz w:val="32"/>
          <w:szCs w:val="32"/>
        </w:rPr>
        <w:t>如选用此方案，建议通过竞谈方式</w:t>
      </w:r>
      <w:r w:rsidR="00641579">
        <w:rPr>
          <w:rFonts w:ascii="仿宋_GB2312" w:eastAsia="仿宋_GB2312" w:hAnsi="Calibri" w:hint="eastAsia"/>
          <w:kern w:val="2"/>
          <w:sz w:val="32"/>
          <w:szCs w:val="32"/>
        </w:rPr>
        <w:t>临时选定维保服务商</w:t>
      </w:r>
      <w:ins w:id="97" w:author="Windows 用户" w:date="2018-01-08T10:41:00Z">
        <w:r w:rsidR="009B0A5B">
          <w:rPr>
            <w:rFonts w:ascii="仿宋_GB2312" w:eastAsia="仿宋_GB2312" w:hAnsi="Calibri" w:hint="eastAsia"/>
            <w:kern w:val="2"/>
            <w:sz w:val="32"/>
            <w:szCs w:val="32"/>
          </w:rPr>
          <w:t>或遇故障临时抢修</w:t>
        </w:r>
      </w:ins>
      <w:r w:rsidR="00641579">
        <w:rPr>
          <w:rFonts w:ascii="仿宋_GB2312" w:eastAsia="仿宋_GB2312" w:hAnsi="Calibri" w:hint="eastAsia"/>
          <w:kern w:val="2"/>
          <w:sz w:val="32"/>
          <w:szCs w:val="32"/>
        </w:rPr>
        <w:t>，</w:t>
      </w:r>
      <w:r w:rsidR="00556E89">
        <w:rPr>
          <w:rFonts w:ascii="仿宋_GB2312" w:eastAsia="仿宋_GB2312" w:hAnsi="Calibri" w:hint="eastAsia"/>
          <w:kern w:val="2"/>
          <w:sz w:val="32"/>
          <w:szCs w:val="32"/>
        </w:rPr>
        <w:t>确保招标采购</w:t>
      </w:r>
      <w:r w:rsidR="00641579" w:rsidRPr="00641579">
        <w:rPr>
          <w:rFonts w:ascii="仿宋_GB2312" w:eastAsia="仿宋_GB2312" w:hAnsi="Calibri" w:hint="eastAsia"/>
          <w:kern w:val="2"/>
          <w:sz w:val="32"/>
          <w:szCs w:val="32"/>
        </w:rPr>
        <w:t>期间设备平稳运行</w:t>
      </w:r>
      <w:r w:rsidR="00641579">
        <w:rPr>
          <w:rFonts w:ascii="仿宋_GB2312" w:eastAsia="仿宋_GB2312" w:hAnsi="Calibri" w:hint="eastAsia"/>
          <w:kern w:val="2"/>
          <w:sz w:val="32"/>
          <w:szCs w:val="32"/>
        </w:rPr>
        <w:t>。</w:t>
      </w:r>
    </w:p>
    <w:p w14:paraId="11783394" w14:textId="77777777" w:rsidR="0018097D" w:rsidRDefault="0018097D" w:rsidP="00DE424C">
      <w:pPr>
        <w:widowControl w:val="0"/>
        <w:adjustRightInd/>
        <w:snapToGrid/>
        <w:spacing w:after="0" w:line="360" w:lineRule="auto"/>
        <w:ind w:firstLineChars="200" w:firstLine="640"/>
        <w:rPr>
          <w:rFonts w:ascii="仿宋_GB2312" w:eastAsia="仿宋_GB2312" w:hAnsi="Calibri"/>
          <w:kern w:val="2"/>
          <w:sz w:val="32"/>
          <w:szCs w:val="32"/>
        </w:rPr>
      </w:pPr>
      <w:r>
        <w:rPr>
          <w:rFonts w:ascii="仿宋_GB2312" w:eastAsia="仿宋_GB2312" w:hAnsi="Calibri" w:hint="eastAsia"/>
          <w:kern w:val="2"/>
          <w:sz w:val="32"/>
          <w:szCs w:val="32"/>
        </w:rPr>
        <w:t>存在问题：</w:t>
      </w:r>
    </w:p>
    <w:p w14:paraId="4B5F725B" w14:textId="77777777" w:rsidR="0018097D" w:rsidRPr="00432D87" w:rsidRDefault="0018097D" w:rsidP="00B87F8C">
      <w:pPr>
        <w:pStyle w:val="ac"/>
        <w:widowControl w:val="0"/>
        <w:numPr>
          <w:ilvl w:val="0"/>
          <w:numId w:val="1"/>
        </w:numPr>
        <w:adjustRightInd/>
        <w:snapToGrid/>
        <w:spacing w:after="0" w:line="360" w:lineRule="auto"/>
        <w:ind w:left="0" w:firstLine="640"/>
        <w:rPr>
          <w:rFonts w:ascii="仿宋_GB2312" w:eastAsia="仿宋_GB2312" w:hAnsi="Calibri"/>
          <w:kern w:val="2"/>
          <w:sz w:val="32"/>
          <w:szCs w:val="32"/>
        </w:rPr>
      </w:pPr>
      <w:r w:rsidRPr="00432D87">
        <w:rPr>
          <w:rFonts w:ascii="仿宋_GB2312" w:eastAsia="仿宋_GB2312" w:hAnsi="Calibri"/>
          <w:kern w:val="2"/>
          <w:sz w:val="32"/>
          <w:szCs w:val="32"/>
        </w:rPr>
        <w:t>上一轮招标</w:t>
      </w:r>
      <w:r w:rsidRPr="00432D87">
        <w:rPr>
          <w:rFonts w:ascii="仿宋_GB2312" w:eastAsia="仿宋_GB2312" w:hAnsi="Calibri" w:hint="eastAsia"/>
          <w:kern w:val="2"/>
          <w:sz w:val="32"/>
          <w:szCs w:val="32"/>
        </w:rPr>
        <w:t>包括</w:t>
      </w:r>
      <w:r w:rsidRPr="00432D87">
        <w:rPr>
          <w:rFonts w:ascii="仿宋_GB2312" w:eastAsia="仿宋_GB2312" w:hAnsi="Calibri"/>
          <w:kern w:val="2"/>
          <w:sz w:val="32"/>
          <w:szCs w:val="32"/>
        </w:rPr>
        <w:t>华胜天成公司在内</w:t>
      </w:r>
      <w:r w:rsidRPr="00432D87">
        <w:rPr>
          <w:rFonts w:ascii="仿宋_GB2312" w:eastAsia="仿宋_GB2312" w:hAnsi="Calibri" w:hint="eastAsia"/>
          <w:kern w:val="2"/>
          <w:sz w:val="32"/>
          <w:szCs w:val="32"/>
        </w:rPr>
        <w:t>，</w:t>
      </w:r>
      <w:r w:rsidRPr="00432D87">
        <w:rPr>
          <w:rFonts w:ascii="仿宋_GB2312" w:eastAsia="仿宋_GB2312" w:hAnsi="Calibri"/>
          <w:kern w:val="2"/>
          <w:sz w:val="32"/>
          <w:szCs w:val="32"/>
        </w:rPr>
        <w:t>投标单位仅有三家，</w:t>
      </w:r>
      <w:r w:rsidRPr="00432D87">
        <w:rPr>
          <w:rFonts w:ascii="仿宋_GB2312" w:eastAsia="仿宋_GB2312" w:hAnsi="Calibri" w:hint="eastAsia"/>
          <w:kern w:val="2"/>
          <w:sz w:val="32"/>
          <w:szCs w:val="32"/>
        </w:rPr>
        <w:t>采用重新</w:t>
      </w:r>
      <w:r w:rsidRPr="00432D87">
        <w:rPr>
          <w:rFonts w:ascii="仿宋_GB2312" w:eastAsia="仿宋_GB2312" w:hAnsi="Calibri"/>
          <w:kern w:val="2"/>
          <w:sz w:val="32"/>
          <w:szCs w:val="32"/>
        </w:rPr>
        <w:t>招标</w:t>
      </w:r>
      <w:r w:rsidRPr="00432D87">
        <w:rPr>
          <w:rFonts w:ascii="仿宋_GB2312" w:eastAsia="仿宋_GB2312" w:hAnsi="Calibri" w:hint="eastAsia"/>
          <w:kern w:val="2"/>
          <w:sz w:val="32"/>
          <w:szCs w:val="32"/>
        </w:rPr>
        <w:t>的</w:t>
      </w:r>
      <w:r w:rsidRPr="00432D87">
        <w:rPr>
          <w:rFonts w:ascii="仿宋_GB2312" w:eastAsia="仿宋_GB2312" w:hAnsi="Calibri"/>
          <w:kern w:val="2"/>
          <w:sz w:val="32"/>
          <w:szCs w:val="32"/>
        </w:rPr>
        <w:t>方式采购，</w:t>
      </w:r>
      <w:r w:rsidRPr="00432D87">
        <w:rPr>
          <w:rFonts w:ascii="仿宋_GB2312" w:eastAsia="仿宋_GB2312" w:hAnsi="Calibri" w:hint="eastAsia"/>
          <w:kern w:val="2"/>
          <w:sz w:val="32"/>
          <w:szCs w:val="32"/>
        </w:rPr>
        <w:t>以</w:t>
      </w:r>
      <w:r w:rsidRPr="00432D87">
        <w:rPr>
          <w:rFonts w:ascii="仿宋_GB2312" w:eastAsia="仿宋_GB2312" w:hAnsi="Calibri"/>
          <w:kern w:val="2"/>
          <w:sz w:val="32"/>
          <w:szCs w:val="32"/>
        </w:rPr>
        <w:t>当前的拦标价，有意向的维保商</w:t>
      </w:r>
      <w:r w:rsidR="00432D87">
        <w:rPr>
          <w:rFonts w:ascii="仿宋_GB2312" w:eastAsia="仿宋_GB2312" w:hAnsi="Calibri" w:hint="eastAsia"/>
          <w:kern w:val="2"/>
          <w:sz w:val="32"/>
          <w:szCs w:val="32"/>
        </w:rPr>
        <w:t>可能</w:t>
      </w:r>
      <w:r w:rsidRPr="00432D87">
        <w:rPr>
          <w:rFonts w:ascii="仿宋_GB2312" w:eastAsia="仿宋_GB2312" w:hAnsi="Calibri"/>
          <w:kern w:val="2"/>
          <w:sz w:val="32"/>
          <w:szCs w:val="32"/>
        </w:rPr>
        <w:t>不足三家</w:t>
      </w:r>
      <w:r w:rsidRPr="00432D87">
        <w:rPr>
          <w:rFonts w:ascii="仿宋_GB2312" w:eastAsia="仿宋_GB2312" w:hAnsi="Calibri" w:hint="eastAsia"/>
          <w:kern w:val="2"/>
          <w:sz w:val="32"/>
          <w:szCs w:val="32"/>
        </w:rPr>
        <w:t>。</w:t>
      </w:r>
    </w:p>
    <w:p w14:paraId="27B2F2BD" w14:textId="2FD118BF" w:rsidR="00432D87" w:rsidRDefault="00432D87" w:rsidP="00B87F8C">
      <w:pPr>
        <w:pStyle w:val="ac"/>
        <w:widowControl w:val="0"/>
        <w:numPr>
          <w:ilvl w:val="0"/>
          <w:numId w:val="1"/>
        </w:numPr>
        <w:adjustRightInd/>
        <w:snapToGrid/>
        <w:spacing w:after="0" w:line="360" w:lineRule="auto"/>
        <w:ind w:left="0" w:firstLine="640"/>
        <w:rPr>
          <w:ins w:id="98" w:author="Windows 用户" w:date="2018-01-08T10:42:00Z"/>
          <w:rFonts w:ascii="仿宋_GB2312" w:eastAsia="仿宋_GB2312" w:hAnsi="Calibri"/>
          <w:kern w:val="2"/>
          <w:sz w:val="32"/>
          <w:szCs w:val="32"/>
        </w:rPr>
      </w:pPr>
      <w:r w:rsidRPr="00432D87">
        <w:rPr>
          <w:rFonts w:ascii="仿宋_GB2312" w:eastAsia="仿宋_GB2312" w:hAnsi="Calibri" w:hint="eastAsia"/>
          <w:kern w:val="2"/>
          <w:sz w:val="32"/>
          <w:szCs w:val="32"/>
        </w:rPr>
        <w:t>由于是不充分竞争，重新招标的合同中标价可能会高于</w:t>
      </w:r>
      <w:r>
        <w:rPr>
          <w:rFonts w:ascii="仿宋_GB2312" w:eastAsia="仿宋_GB2312" w:hAnsi="Calibri" w:hint="eastAsia"/>
          <w:kern w:val="2"/>
          <w:sz w:val="32"/>
          <w:szCs w:val="32"/>
        </w:rPr>
        <w:t>本次各厂商的投标</w:t>
      </w:r>
      <w:r w:rsidR="00B87F8C">
        <w:rPr>
          <w:rFonts w:ascii="仿宋_GB2312" w:eastAsia="仿宋_GB2312" w:hAnsi="Calibri" w:hint="eastAsia"/>
          <w:kern w:val="2"/>
          <w:sz w:val="32"/>
          <w:szCs w:val="32"/>
        </w:rPr>
        <w:t>价格</w:t>
      </w:r>
      <w:r w:rsidRPr="00432D87">
        <w:rPr>
          <w:rFonts w:ascii="仿宋_GB2312" w:eastAsia="仿宋_GB2312" w:hAnsi="Calibri" w:hint="eastAsia"/>
          <w:kern w:val="2"/>
          <w:sz w:val="32"/>
          <w:szCs w:val="32"/>
        </w:rPr>
        <w:t>。</w:t>
      </w:r>
    </w:p>
    <w:p w14:paraId="03AF1548" w14:textId="7D6D7A55" w:rsidR="000408C5" w:rsidRPr="00432D87" w:rsidRDefault="000408C5" w:rsidP="00B87F8C">
      <w:pPr>
        <w:pStyle w:val="ac"/>
        <w:widowControl w:val="0"/>
        <w:numPr>
          <w:ilvl w:val="0"/>
          <w:numId w:val="1"/>
        </w:numPr>
        <w:adjustRightInd/>
        <w:snapToGrid/>
        <w:spacing w:after="0" w:line="360" w:lineRule="auto"/>
        <w:ind w:left="0" w:firstLine="640"/>
        <w:rPr>
          <w:rFonts w:ascii="仿宋_GB2312" w:eastAsia="仿宋_GB2312" w:hAnsi="Calibri"/>
          <w:kern w:val="2"/>
          <w:sz w:val="32"/>
          <w:szCs w:val="32"/>
        </w:rPr>
      </w:pPr>
      <w:ins w:id="99" w:author="Windows 用户" w:date="2018-01-08T10:42:00Z">
        <w:r>
          <w:rPr>
            <w:rFonts w:ascii="仿宋_GB2312" w:eastAsia="仿宋_GB2312" w:hAnsi="Calibri" w:hint="eastAsia"/>
            <w:kern w:val="2"/>
            <w:sz w:val="32"/>
            <w:szCs w:val="32"/>
          </w:rPr>
          <w:t>如通过抢修方式度过空档期，</w:t>
        </w:r>
      </w:ins>
      <w:ins w:id="100" w:author="Windows 用户" w:date="2018-01-08T10:44:00Z">
        <w:r w:rsidR="00A745A5">
          <w:rPr>
            <w:rFonts w:ascii="仿宋_GB2312" w:eastAsia="仿宋_GB2312" w:hAnsi="Calibri" w:hint="eastAsia"/>
            <w:kern w:val="2"/>
            <w:sz w:val="32"/>
            <w:szCs w:val="32"/>
          </w:rPr>
          <w:t>备件</w:t>
        </w:r>
      </w:ins>
      <w:ins w:id="101" w:author="Windows 用户" w:date="2018-01-08T10:58:00Z">
        <w:r w:rsidR="00A745A5">
          <w:rPr>
            <w:rFonts w:ascii="仿宋_GB2312" w:eastAsia="仿宋_GB2312" w:hAnsi="Calibri" w:hint="eastAsia"/>
            <w:kern w:val="2"/>
            <w:sz w:val="32"/>
            <w:szCs w:val="32"/>
          </w:rPr>
          <w:t>大多</w:t>
        </w:r>
      </w:ins>
      <w:ins w:id="102" w:author="Windows 用户" w:date="2018-01-08T10:44:00Z">
        <w:r>
          <w:rPr>
            <w:rFonts w:ascii="仿宋_GB2312" w:eastAsia="仿宋_GB2312" w:hAnsi="Calibri" w:hint="eastAsia"/>
            <w:kern w:val="2"/>
            <w:sz w:val="32"/>
            <w:szCs w:val="32"/>
          </w:rPr>
          <w:t>需临时采购，</w:t>
        </w:r>
        <w:r w:rsidR="00A745A5">
          <w:rPr>
            <w:rFonts w:ascii="仿宋_GB2312" w:eastAsia="仿宋_GB2312" w:hAnsi="Calibri" w:hint="eastAsia"/>
            <w:kern w:val="2"/>
            <w:sz w:val="32"/>
            <w:szCs w:val="32"/>
          </w:rPr>
          <w:t>参与抢修人员需临时借调</w:t>
        </w:r>
      </w:ins>
      <w:ins w:id="103" w:author="Windows 用户" w:date="2018-01-08T10:58:00Z">
        <w:r w:rsidR="00A745A5">
          <w:rPr>
            <w:rFonts w:ascii="仿宋_GB2312" w:eastAsia="仿宋_GB2312" w:hAnsi="Calibri" w:hint="eastAsia"/>
            <w:kern w:val="2"/>
            <w:sz w:val="32"/>
            <w:szCs w:val="32"/>
          </w:rPr>
          <w:t>，</w:t>
        </w:r>
      </w:ins>
      <w:ins w:id="104" w:author="Windows 用户" w:date="2018-01-08T10:43:00Z">
        <w:r>
          <w:rPr>
            <w:rFonts w:ascii="仿宋_GB2312" w:eastAsia="仿宋_GB2312" w:hAnsi="Calibri" w:hint="eastAsia"/>
            <w:kern w:val="2"/>
            <w:sz w:val="32"/>
            <w:szCs w:val="32"/>
          </w:rPr>
          <w:t>维修时限较长，</w:t>
        </w:r>
      </w:ins>
      <w:ins w:id="105" w:author="Windows 用户" w:date="2018-01-08T10:58:00Z">
        <w:r w:rsidR="00A745A5">
          <w:rPr>
            <w:rFonts w:ascii="仿宋_GB2312" w:eastAsia="仿宋_GB2312" w:hAnsi="Calibri" w:hint="eastAsia"/>
            <w:kern w:val="2"/>
            <w:sz w:val="32"/>
            <w:szCs w:val="32"/>
          </w:rPr>
          <w:t>不能保证</w:t>
        </w:r>
      </w:ins>
      <w:ins w:id="106" w:author="Windows 用户" w:date="2018-01-08T10:59:00Z">
        <w:r w:rsidR="00A745A5">
          <w:rPr>
            <w:rFonts w:ascii="仿宋_GB2312" w:eastAsia="仿宋_GB2312" w:hAnsi="Calibri" w:hint="eastAsia"/>
            <w:kern w:val="2"/>
            <w:sz w:val="32"/>
            <w:szCs w:val="32"/>
          </w:rPr>
          <w:t>及时响应，</w:t>
        </w:r>
      </w:ins>
      <w:ins w:id="107" w:author="Windows 用户" w:date="2018-01-08T10:42:00Z">
        <w:r>
          <w:rPr>
            <w:rFonts w:ascii="仿宋_GB2312" w:eastAsia="仿宋_GB2312" w:hAnsi="Calibri" w:hint="eastAsia"/>
            <w:kern w:val="2"/>
            <w:sz w:val="32"/>
            <w:szCs w:val="32"/>
          </w:rPr>
          <w:t>风险较高。</w:t>
        </w:r>
      </w:ins>
    </w:p>
    <w:p w14:paraId="171702CC" w14:textId="77777777" w:rsidR="0014483B" w:rsidRDefault="0014483B" w:rsidP="00DE424C">
      <w:pPr>
        <w:widowControl w:val="0"/>
        <w:adjustRightInd/>
        <w:snapToGrid/>
        <w:spacing w:after="0" w:line="360" w:lineRule="auto"/>
        <w:ind w:firstLineChars="200" w:firstLine="643"/>
        <w:rPr>
          <w:rFonts w:ascii="仿宋_GB2312" w:eastAsia="仿宋_GB2312" w:hAnsi="Calibri"/>
          <w:kern w:val="2"/>
          <w:sz w:val="32"/>
          <w:szCs w:val="32"/>
        </w:rPr>
      </w:pPr>
      <w:commentRangeStart w:id="108"/>
      <w:r w:rsidRPr="0014483B">
        <w:rPr>
          <w:rFonts w:ascii="仿宋_GB2312" w:eastAsia="仿宋_GB2312" w:hAnsi="Calibri" w:hint="eastAsia"/>
          <w:b/>
          <w:kern w:val="2"/>
          <w:sz w:val="32"/>
          <w:szCs w:val="32"/>
        </w:rPr>
        <w:t>方案二</w:t>
      </w:r>
      <w:r w:rsidR="00641579">
        <w:rPr>
          <w:rFonts w:ascii="仿宋_GB2312" w:eastAsia="仿宋_GB2312" w:hAnsi="Calibri" w:hint="eastAsia"/>
          <w:b/>
          <w:kern w:val="2"/>
          <w:sz w:val="32"/>
          <w:szCs w:val="32"/>
        </w:rPr>
        <w:t xml:space="preserve"> </w:t>
      </w:r>
      <w:r w:rsidR="004F7FE6" w:rsidRPr="004F7FE6">
        <w:rPr>
          <w:rFonts w:ascii="仿宋_GB2312" w:eastAsia="仿宋_GB2312" w:hAnsi="Calibri" w:hint="eastAsia"/>
          <w:kern w:val="2"/>
          <w:sz w:val="32"/>
          <w:szCs w:val="32"/>
        </w:rPr>
        <w:t>项目期限改为1年，通过</w:t>
      </w:r>
      <w:r w:rsidR="00466A89">
        <w:rPr>
          <w:rFonts w:ascii="仿宋_GB2312" w:eastAsia="仿宋_GB2312" w:hAnsi="Calibri" w:hint="eastAsia"/>
          <w:kern w:val="2"/>
          <w:sz w:val="32"/>
          <w:szCs w:val="32"/>
        </w:rPr>
        <w:t>竞谈方式确定新的维保服务商。理由如下：</w:t>
      </w:r>
      <w:commentRangeEnd w:id="108"/>
      <w:r w:rsidR="001356CC">
        <w:rPr>
          <w:rStyle w:val="ad"/>
        </w:rPr>
        <w:commentReference w:id="108"/>
      </w:r>
    </w:p>
    <w:p w14:paraId="68D3002F" w14:textId="77777777" w:rsidR="00466A89" w:rsidRDefault="00466A89" w:rsidP="00DE424C">
      <w:pPr>
        <w:widowControl w:val="0"/>
        <w:adjustRightInd/>
        <w:snapToGrid/>
        <w:spacing w:after="0" w:line="360" w:lineRule="auto"/>
        <w:ind w:firstLineChars="200" w:firstLine="640"/>
        <w:rPr>
          <w:rFonts w:ascii="仿宋_GB2312" w:eastAsia="仿宋_GB2312" w:hAnsi="Calibri"/>
          <w:kern w:val="2"/>
          <w:sz w:val="32"/>
          <w:szCs w:val="32"/>
        </w:rPr>
      </w:pPr>
      <w:r w:rsidRPr="00466A89">
        <w:rPr>
          <w:rFonts w:ascii="仿宋_GB2312" w:eastAsia="仿宋_GB2312" w:hAnsi="Calibri" w:hint="eastAsia"/>
          <w:kern w:val="2"/>
          <w:sz w:val="32"/>
          <w:szCs w:val="32"/>
        </w:rPr>
        <w:t>本项目的投标报价</w:t>
      </w:r>
      <w:r>
        <w:rPr>
          <w:rFonts w:ascii="仿宋_GB2312" w:eastAsia="仿宋_GB2312" w:hAnsi="Calibri" w:hint="eastAsia"/>
          <w:kern w:val="2"/>
          <w:sz w:val="32"/>
          <w:szCs w:val="32"/>
        </w:rPr>
        <w:t>第二和第三名分别为33.7万和39</w:t>
      </w:r>
      <w:r>
        <w:rPr>
          <w:rFonts w:ascii="仿宋_GB2312" w:eastAsia="仿宋_GB2312" w:hAnsi="Calibri"/>
          <w:kern w:val="2"/>
          <w:sz w:val="32"/>
          <w:szCs w:val="32"/>
        </w:rPr>
        <w:t>.7</w:t>
      </w:r>
      <w:r>
        <w:rPr>
          <w:rFonts w:ascii="仿宋_GB2312" w:eastAsia="仿宋_GB2312" w:hAnsi="Calibri" w:hint="eastAsia"/>
          <w:kern w:val="2"/>
          <w:sz w:val="32"/>
          <w:szCs w:val="32"/>
        </w:rPr>
        <w:lastRenderedPageBreak/>
        <w:t>万,</w:t>
      </w:r>
      <w:r w:rsidR="009B611D">
        <w:rPr>
          <w:rFonts w:ascii="仿宋_GB2312" w:eastAsia="仿宋_GB2312" w:hAnsi="Calibri" w:hint="eastAsia"/>
          <w:kern w:val="2"/>
          <w:sz w:val="32"/>
          <w:szCs w:val="32"/>
        </w:rPr>
        <w:t>如项目期限改为1年，可满足竞谈采购的要求。</w:t>
      </w:r>
      <w:r w:rsidR="001D4EDE">
        <w:rPr>
          <w:rFonts w:ascii="仿宋_GB2312" w:eastAsia="仿宋_GB2312" w:hAnsi="Calibri" w:hint="eastAsia"/>
          <w:kern w:val="2"/>
          <w:sz w:val="32"/>
          <w:szCs w:val="32"/>
        </w:rPr>
        <w:t>如通过竞谈方式采购，将极大缩短项目空档期</w:t>
      </w:r>
      <w:r w:rsidR="00D05A61">
        <w:rPr>
          <w:rFonts w:ascii="仿宋_GB2312" w:eastAsia="仿宋_GB2312" w:hAnsi="Calibri" w:hint="eastAsia"/>
          <w:kern w:val="2"/>
          <w:sz w:val="32"/>
          <w:szCs w:val="32"/>
        </w:rPr>
        <w:t>，</w:t>
      </w:r>
      <w:r w:rsidR="001D4EDE">
        <w:rPr>
          <w:rFonts w:ascii="仿宋_GB2312" w:eastAsia="仿宋_GB2312" w:hAnsi="Calibri" w:hint="eastAsia"/>
          <w:kern w:val="2"/>
          <w:sz w:val="32"/>
          <w:szCs w:val="32"/>
        </w:rPr>
        <w:t>降低设备</w:t>
      </w:r>
      <w:r w:rsidR="00D05A61">
        <w:rPr>
          <w:rFonts w:ascii="仿宋_GB2312" w:eastAsia="仿宋_GB2312" w:hAnsi="Calibri" w:hint="eastAsia"/>
          <w:kern w:val="2"/>
          <w:sz w:val="32"/>
          <w:szCs w:val="32"/>
        </w:rPr>
        <w:t>和系统</w:t>
      </w:r>
      <w:r w:rsidR="001D4EDE">
        <w:rPr>
          <w:rFonts w:ascii="仿宋_GB2312" w:eastAsia="仿宋_GB2312" w:hAnsi="Calibri" w:hint="eastAsia"/>
          <w:kern w:val="2"/>
          <w:sz w:val="32"/>
          <w:szCs w:val="32"/>
        </w:rPr>
        <w:t>的安全隐患</w:t>
      </w:r>
      <w:r w:rsidR="00D05A61">
        <w:rPr>
          <w:rFonts w:ascii="仿宋_GB2312" w:eastAsia="仿宋_GB2312" w:hAnsi="Calibri" w:hint="eastAsia"/>
          <w:kern w:val="2"/>
          <w:sz w:val="32"/>
          <w:szCs w:val="32"/>
        </w:rPr>
        <w:t>。</w:t>
      </w:r>
    </w:p>
    <w:p w14:paraId="01BAEE22" w14:textId="77777777" w:rsidR="00A4052D" w:rsidRDefault="00A4052D" w:rsidP="00DE424C">
      <w:pPr>
        <w:widowControl w:val="0"/>
        <w:adjustRightInd/>
        <w:snapToGrid/>
        <w:spacing w:after="0" w:line="360" w:lineRule="auto"/>
        <w:ind w:firstLineChars="200" w:firstLine="640"/>
        <w:rPr>
          <w:rFonts w:ascii="仿宋_GB2312" w:eastAsia="仿宋_GB2312" w:hAnsi="Calibri"/>
          <w:kern w:val="2"/>
          <w:sz w:val="32"/>
          <w:szCs w:val="32"/>
        </w:rPr>
      </w:pPr>
      <w:r>
        <w:rPr>
          <w:rFonts w:ascii="仿宋_GB2312" w:eastAsia="仿宋_GB2312" w:hAnsi="Calibri" w:hint="eastAsia"/>
          <w:kern w:val="2"/>
          <w:sz w:val="32"/>
          <w:szCs w:val="32"/>
        </w:rPr>
        <w:t>存在问题：</w:t>
      </w:r>
    </w:p>
    <w:p w14:paraId="7B4E46C5" w14:textId="77777777" w:rsidR="00A4052D" w:rsidRPr="00466A89" w:rsidRDefault="00A4052D" w:rsidP="00DE424C">
      <w:pPr>
        <w:widowControl w:val="0"/>
        <w:adjustRightInd/>
        <w:snapToGrid/>
        <w:spacing w:after="0" w:line="360" w:lineRule="auto"/>
        <w:ind w:firstLineChars="200" w:firstLine="640"/>
        <w:rPr>
          <w:rFonts w:ascii="仿宋_GB2312" w:eastAsia="仿宋_GB2312" w:hAnsi="Calibri"/>
          <w:kern w:val="2"/>
          <w:sz w:val="32"/>
          <w:szCs w:val="32"/>
        </w:rPr>
      </w:pPr>
      <w:r>
        <w:rPr>
          <w:rFonts w:ascii="仿宋_GB2312" w:eastAsia="仿宋_GB2312" w:hAnsi="Calibri" w:hint="eastAsia"/>
          <w:kern w:val="2"/>
          <w:sz w:val="32"/>
          <w:szCs w:val="32"/>
        </w:rPr>
        <w:t>因竞谈方式拦标价较低，对此项目有意向的厂商可能不足三家。</w:t>
      </w:r>
    </w:p>
    <w:p w14:paraId="04FDEB29" w14:textId="77777777" w:rsidR="00AE73FE" w:rsidRPr="00AE73FE" w:rsidRDefault="00AE73FE" w:rsidP="00F422FA">
      <w:pPr>
        <w:widowControl w:val="0"/>
        <w:adjustRightInd/>
        <w:snapToGrid/>
        <w:spacing w:after="0"/>
        <w:ind w:firstLineChars="250" w:firstLine="800"/>
        <w:rPr>
          <w:rFonts w:ascii="仿宋_GB2312" w:eastAsia="仿宋_GB2312" w:hAnsi="Calibri"/>
          <w:kern w:val="2"/>
          <w:sz w:val="32"/>
          <w:szCs w:val="32"/>
        </w:rPr>
      </w:pPr>
    </w:p>
    <w:p w14:paraId="1C332431" w14:textId="77777777" w:rsidR="00991820" w:rsidRDefault="00991820" w:rsidP="00991820">
      <w:pPr>
        <w:widowControl w:val="0"/>
        <w:adjustRightInd/>
        <w:snapToGrid/>
        <w:spacing w:after="0"/>
        <w:ind w:right="480" w:firstLineChars="250" w:firstLine="800"/>
        <w:jc w:val="right"/>
        <w:rPr>
          <w:rFonts w:ascii="仿宋_GB2312" w:eastAsia="仿宋_GB2312" w:hAnsi="Calibri"/>
          <w:kern w:val="2"/>
          <w:sz w:val="32"/>
          <w:szCs w:val="32"/>
        </w:rPr>
      </w:pPr>
      <w:r>
        <w:rPr>
          <w:rFonts w:ascii="仿宋_GB2312" w:eastAsia="仿宋_GB2312" w:hAnsi="Calibri" w:hint="eastAsia"/>
          <w:kern w:val="2"/>
          <w:sz w:val="32"/>
          <w:szCs w:val="32"/>
        </w:rPr>
        <w:t>票务</w:t>
      </w:r>
      <w:r>
        <w:rPr>
          <w:rFonts w:ascii="仿宋_GB2312" w:eastAsia="仿宋_GB2312" w:hAnsi="Calibri"/>
          <w:kern w:val="2"/>
          <w:sz w:val="32"/>
          <w:szCs w:val="32"/>
        </w:rPr>
        <w:t>中心</w:t>
      </w:r>
    </w:p>
    <w:p w14:paraId="71002A4A" w14:textId="77777777" w:rsidR="00CF18DA" w:rsidRPr="00E42E09" w:rsidRDefault="00991820" w:rsidP="000D0A2D">
      <w:pPr>
        <w:widowControl w:val="0"/>
        <w:adjustRightInd/>
        <w:snapToGrid/>
        <w:spacing w:after="0"/>
        <w:ind w:firstLineChars="250" w:firstLine="800"/>
        <w:jc w:val="right"/>
        <w:rPr>
          <w:rFonts w:ascii="仿宋_GB2312" w:eastAsia="仿宋_GB2312" w:hAnsi="Calibri"/>
          <w:kern w:val="2"/>
          <w:sz w:val="32"/>
          <w:szCs w:val="32"/>
        </w:rPr>
      </w:pPr>
      <w:r>
        <w:rPr>
          <w:rFonts w:ascii="仿宋_GB2312" w:eastAsia="仿宋_GB2312" w:hAnsi="Calibri" w:hint="eastAsia"/>
          <w:kern w:val="2"/>
          <w:sz w:val="32"/>
          <w:szCs w:val="32"/>
        </w:rPr>
        <w:t>2017年1</w:t>
      </w:r>
      <w:del w:id="110" w:author="Windows 用户" w:date="2018-01-03T12:08:00Z">
        <w:r w:rsidDel="00F214B9">
          <w:rPr>
            <w:rFonts w:ascii="仿宋_GB2312" w:eastAsia="仿宋_GB2312" w:hAnsi="Calibri" w:hint="eastAsia"/>
            <w:kern w:val="2"/>
            <w:sz w:val="32"/>
            <w:szCs w:val="32"/>
          </w:rPr>
          <w:delText>2</w:delText>
        </w:r>
      </w:del>
      <w:r>
        <w:rPr>
          <w:rFonts w:ascii="仿宋_GB2312" w:eastAsia="仿宋_GB2312" w:hAnsi="Calibri" w:hint="eastAsia"/>
          <w:kern w:val="2"/>
          <w:sz w:val="32"/>
          <w:szCs w:val="32"/>
        </w:rPr>
        <w:t>月</w:t>
      </w:r>
      <w:del w:id="111" w:author="Windows 用户" w:date="2018-01-03T12:08:00Z">
        <w:r w:rsidR="005401B1" w:rsidDel="00F214B9">
          <w:rPr>
            <w:rFonts w:ascii="仿宋_GB2312" w:eastAsia="仿宋_GB2312" w:hAnsi="Calibri"/>
            <w:kern w:val="2"/>
            <w:sz w:val="32"/>
            <w:szCs w:val="32"/>
          </w:rPr>
          <w:delText>27</w:delText>
        </w:r>
      </w:del>
      <w:ins w:id="112" w:author="Windows 用户" w:date="2018-01-03T12:08:00Z">
        <w:r w:rsidR="00F214B9">
          <w:rPr>
            <w:rFonts w:ascii="仿宋_GB2312" w:eastAsia="仿宋_GB2312" w:hAnsi="Calibri"/>
            <w:kern w:val="2"/>
            <w:sz w:val="32"/>
            <w:szCs w:val="32"/>
          </w:rPr>
          <w:t>3</w:t>
        </w:r>
      </w:ins>
      <w:r>
        <w:rPr>
          <w:rFonts w:ascii="仿宋_GB2312" w:eastAsia="仿宋_GB2312" w:hAnsi="Calibri" w:hint="eastAsia"/>
          <w:kern w:val="2"/>
          <w:sz w:val="32"/>
          <w:szCs w:val="32"/>
        </w:rPr>
        <w:t>日</w:t>
      </w:r>
    </w:p>
    <w:sectPr w:rsidR="00CF18DA" w:rsidRPr="00E42E09" w:rsidSect="0054059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indows 用户" w:date="2018-01-03T12:50:00Z" w:initials="W用">
    <w:p w14:paraId="316C54A0" w14:textId="77777777" w:rsidR="00D05DA7" w:rsidRDefault="00D05DA7">
      <w:pPr>
        <w:pStyle w:val="ae"/>
      </w:pPr>
      <w:r>
        <w:rPr>
          <w:rStyle w:val="ad"/>
        </w:rPr>
        <w:annotationRef/>
      </w:r>
      <w:r>
        <w:rPr>
          <w:rFonts w:hint="eastAsia"/>
        </w:rPr>
        <w:t>社保证明</w:t>
      </w:r>
    </w:p>
  </w:comment>
  <w:comment w:id="77" w:author="Windows 用户" w:date="2018-01-08T10:31:00Z" w:initials="W用">
    <w:p w14:paraId="68F79E91" w14:textId="77777777" w:rsidR="00D91AD2" w:rsidRDefault="00D91AD2">
      <w:pPr>
        <w:pStyle w:val="ae"/>
      </w:pPr>
      <w:r>
        <w:rPr>
          <w:rStyle w:val="ad"/>
        </w:rPr>
        <w:annotationRef/>
      </w:r>
      <w:r w:rsidR="005D60FB">
        <w:rPr>
          <w:rFonts w:hint="eastAsia"/>
        </w:rPr>
        <w:t>122</w:t>
      </w:r>
      <w:r w:rsidR="005D60FB">
        <w:rPr>
          <w:rFonts w:hint="eastAsia"/>
        </w:rPr>
        <w:t>天</w:t>
      </w:r>
    </w:p>
    <w:p w14:paraId="2FB858E8" w14:textId="59B30F48" w:rsidR="005D60FB" w:rsidRDefault="005D60FB">
      <w:pPr>
        <w:pStyle w:val="ae"/>
        <w:rPr>
          <w:rFonts w:hint="eastAsia"/>
        </w:rPr>
      </w:pPr>
      <w:r>
        <w:rPr>
          <w:rFonts w:hint="eastAsia"/>
        </w:rPr>
        <w:t>52414.21</w:t>
      </w:r>
      <w:r>
        <w:rPr>
          <w:rFonts w:hint="eastAsia"/>
        </w:rPr>
        <w:t>元</w:t>
      </w:r>
    </w:p>
  </w:comment>
  <w:comment w:id="80" w:author="Windows 用户" w:date="2018-01-08T10:57:00Z" w:initials="W用">
    <w:p w14:paraId="276FB3D4" w14:textId="0EB254BC" w:rsidR="00942D86" w:rsidRDefault="00942D86">
      <w:pPr>
        <w:pStyle w:val="ae"/>
      </w:pPr>
      <w:r>
        <w:rPr>
          <w:rStyle w:val="ad"/>
        </w:rPr>
        <w:annotationRef/>
      </w:r>
      <w:r>
        <w:rPr>
          <w:rFonts w:hint="eastAsia"/>
        </w:rPr>
        <w:t>明细由贾营军负责整理</w:t>
      </w:r>
    </w:p>
  </w:comment>
  <w:comment w:id="96" w:author="Windows 用户" w:date="2018-01-08T11:00:00Z" w:initials="W用">
    <w:p w14:paraId="74F1E070" w14:textId="77777777" w:rsidR="00201119" w:rsidRDefault="00201119">
      <w:pPr>
        <w:pStyle w:val="ae"/>
      </w:pPr>
      <w:r>
        <w:rPr>
          <w:rStyle w:val="ad"/>
        </w:rPr>
        <w:annotationRef/>
      </w:r>
      <w:r>
        <w:rPr>
          <w:rFonts w:hint="eastAsia"/>
        </w:rPr>
        <w:t>荣科</w:t>
      </w:r>
    </w:p>
    <w:p w14:paraId="7ADF0A64" w14:textId="77777777" w:rsidR="00201119" w:rsidRDefault="00201119">
      <w:pPr>
        <w:pStyle w:val="ae"/>
      </w:pPr>
      <w:r>
        <w:rPr>
          <w:rFonts w:hint="eastAsia"/>
        </w:rPr>
        <w:t>易迅</w:t>
      </w:r>
    </w:p>
    <w:p w14:paraId="223E4F60" w14:textId="2D76B1F6" w:rsidR="00201119" w:rsidRDefault="00233003">
      <w:pPr>
        <w:pStyle w:val="ae"/>
        <w:rPr>
          <w:rFonts w:hint="eastAsia"/>
        </w:rPr>
      </w:pPr>
      <w:r>
        <w:rPr>
          <w:rFonts w:hint="eastAsia"/>
        </w:rPr>
        <w:t>目前在寻找其他厂商</w:t>
      </w:r>
    </w:p>
  </w:comment>
  <w:comment w:id="108" w:author="Windows 用户" w:date="2018-01-08T11:06:00Z" w:initials="W用">
    <w:p w14:paraId="28257143" w14:textId="77777777" w:rsidR="001356CC" w:rsidRDefault="001356CC">
      <w:pPr>
        <w:pStyle w:val="ae"/>
      </w:pPr>
      <w:r>
        <w:rPr>
          <w:rStyle w:val="ad"/>
        </w:rPr>
        <w:annotationRef/>
      </w:r>
      <w:r>
        <w:rPr>
          <w:rFonts w:hint="eastAsia"/>
        </w:rPr>
        <w:t>荣科</w:t>
      </w:r>
      <w:r>
        <w:rPr>
          <w:rFonts w:hint="eastAsia"/>
        </w:rPr>
        <w:t xml:space="preserve"> </w:t>
      </w:r>
      <w:r>
        <w:rPr>
          <w:rFonts w:hint="eastAsia"/>
        </w:rPr>
        <w:t>，易迅</w:t>
      </w:r>
    </w:p>
    <w:p w14:paraId="50BEC701" w14:textId="77777777" w:rsidR="00233003" w:rsidRDefault="00233003">
      <w:pPr>
        <w:pStyle w:val="ae"/>
      </w:pPr>
    </w:p>
    <w:p w14:paraId="2891846B" w14:textId="200568E9" w:rsidR="00233003" w:rsidRDefault="00233003">
      <w:pPr>
        <w:pStyle w:val="ae"/>
        <w:rPr>
          <w:rFonts w:hint="eastAsia"/>
        </w:rPr>
      </w:pPr>
      <w:r>
        <w:rPr>
          <w:rFonts w:hint="eastAsia"/>
        </w:rPr>
        <w:t>目前在寻找其他厂商</w:t>
      </w:r>
      <w:r>
        <w:rPr>
          <w:rFonts w:hint="eastAsia"/>
        </w:rPr>
        <w:t>，如果能够三家，可以去掉易迅</w:t>
      </w:r>
      <w:bookmarkStart w:id="109" w:name="_GoBack"/>
      <w:bookmarkEnd w:id="109"/>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6C54A0" w15:done="0"/>
  <w15:commentEx w15:paraId="2FB858E8" w15:done="0"/>
  <w15:commentEx w15:paraId="276FB3D4" w15:done="0"/>
  <w15:commentEx w15:paraId="223E4F60" w15:done="0"/>
  <w15:commentEx w15:paraId="2891846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E27F4" w14:textId="77777777" w:rsidR="00EC5E5C" w:rsidRDefault="00EC5E5C" w:rsidP="004A2F47">
      <w:pPr>
        <w:spacing w:after="0"/>
      </w:pPr>
      <w:r>
        <w:separator/>
      </w:r>
    </w:p>
  </w:endnote>
  <w:endnote w:type="continuationSeparator" w:id="0">
    <w:p w14:paraId="19580828" w14:textId="77777777" w:rsidR="00EC5E5C" w:rsidRDefault="00EC5E5C" w:rsidP="004A2F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57E464" w14:textId="77777777" w:rsidR="00EC5E5C" w:rsidRDefault="00EC5E5C" w:rsidP="004A2F47">
      <w:pPr>
        <w:spacing w:after="0"/>
      </w:pPr>
      <w:r>
        <w:separator/>
      </w:r>
    </w:p>
  </w:footnote>
  <w:footnote w:type="continuationSeparator" w:id="0">
    <w:p w14:paraId="4F0E818F" w14:textId="77777777" w:rsidR="00EC5E5C" w:rsidRDefault="00EC5E5C" w:rsidP="004A2F47">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3144"/>
    <w:multiLevelType w:val="hybridMultilevel"/>
    <w:tmpl w:val="1C625D0E"/>
    <w:lvl w:ilvl="0" w:tplc="B94ADB86">
      <w:start w:val="1"/>
      <w:numFmt w:val="decimal"/>
      <w:suff w:val="nothing"/>
      <w:lvlText w:val="%1."/>
      <w:lvlJc w:val="left"/>
      <w:pPr>
        <w:ind w:left="1120" w:hanging="4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3FD"/>
    <w:rsid w:val="000014D7"/>
    <w:rsid w:val="00004703"/>
    <w:rsid w:val="00024808"/>
    <w:rsid w:val="000408C5"/>
    <w:rsid w:val="000505AA"/>
    <w:rsid w:val="0005483D"/>
    <w:rsid w:val="000616AE"/>
    <w:rsid w:val="00066222"/>
    <w:rsid w:val="0009570D"/>
    <w:rsid w:val="000A5A67"/>
    <w:rsid w:val="000B712A"/>
    <w:rsid w:val="000C32E6"/>
    <w:rsid w:val="000C4865"/>
    <w:rsid w:val="000D0A2D"/>
    <w:rsid w:val="000D3647"/>
    <w:rsid w:val="00132BBA"/>
    <w:rsid w:val="001356CC"/>
    <w:rsid w:val="00144786"/>
    <w:rsid w:val="0014483B"/>
    <w:rsid w:val="00151B61"/>
    <w:rsid w:val="001575E8"/>
    <w:rsid w:val="00160D02"/>
    <w:rsid w:val="00173490"/>
    <w:rsid w:val="0018097D"/>
    <w:rsid w:val="001922E5"/>
    <w:rsid w:val="00197596"/>
    <w:rsid w:val="001D4EDE"/>
    <w:rsid w:val="001F4858"/>
    <w:rsid w:val="001F4CEA"/>
    <w:rsid w:val="001F4D6D"/>
    <w:rsid w:val="00201119"/>
    <w:rsid w:val="00233003"/>
    <w:rsid w:val="00251D8A"/>
    <w:rsid w:val="00256396"/>
    <w:rsid w:val="0026315E"/>
    <w:rsid w:val="002751E8"/>
    <w:rsid w:val="00277FDC"/>
    <w:rsid w:val="002C46BB"/>
    <w:rsid w:val="002D0F52"/>
    <w:rsid w:val="002D2DB7"/>
    <w:rsid w:val="002E709F"/>
    <w:rsid w:val="002F40D9"/>
    <w:rsid w:val="003028D5"/>
    <w:rsid w:val="0032543B"/>
    <w:rsid w:val="003256C4"/>
    <w:rsid w:val="00325DEE"/>
    <w:rsid w:val="00327E54"/>
    <w:rsid w:val="003345B0"/>
    <w:rsid w:val="00361010"/>
    <w:rsid w:val="003919EE"/>
    <w:rsid w:val="003933E6"/>
    <w:rsid w:val="003B3319"/>
    <w:rsid w:val="003B4840"/>
    <w:rsid w:val="003C6F6B"/>
    <w:rsid w:val="003D02CA"/>
    <w:rsid w:val="00420195"/>
    <w:rsid w:val="00432D87"/>
    <w:rsid w:val="00444A7C"/>
    <w:rsid w:val="0045147A"/>
    <w:rsid w:val="0045695A"/>
    <w:rsid w:val="00466A89"/>
    <w:rsid w:val="00470C25"/>
    <w:rsid w:val="00494313"/>
    <w:rsid w:val="004A1E00"/>
    <w:rsid w:val="004A2F47"/>
    <w:rsid w:val="004A4988"/>
    <w:rsid w:val="004D0554"/>
    <w:rsid w:val="004E1E1D"/>
    <w:rsid w:val="004E22D1"/>
    <w:rsid w:val="004F1401"/>
    <w:rsid w:val="004F7FE6"/>
    <w:rsid w:val="0050783F"/>
    <w:rsid w:val="00517DB8"/>
    <w:rsid w:val="00521496"/>
    <w:rsid w:val="0053581F"/>
    <w:rsid w:val="005401B1"/>
    <w:rsid w:val="00540594"/>
    <w:rsid w:val="00555D8C"/>
    <w:rsid w:val="00556E89"/>
    <w:rsid w:val="005A43FB"/>
    <w:rsid w:val="005D231D"/>
    <w:rsid w:val="005D55FC"/>
    <w:rsid w:val="005D60FB"/>
    <w:rsid w:val="005F3B39"/>
    <w:rsid w:val="00614381"/>
    <w:rsid w:val="00633BA9"/>
    <w:rsid w:val="00635A9F"/>
    <w:rsid w:val="00641579"/>
    <w:rsid w:val="006564EC"/>
    <w:rsid w:val="00685705"/>
    <w:rsid w:val="00686F26"/>
    <w:rsid w:val="006A42C6"/>
    <w:rsid w:val="006A63D9"/>
    <w:rsid w:val="006B1368"/>
    <w:rsid w:val="006B2460"/>
    <w:rsid w:val="006D411C"/>
    <w:rsid w:val="006E5E10"/>
    <w:rsid w:val="006E7B72"/>
    <w:rsid w:val="006F13D0"/>
    <w:rsid w:val="007025A4"/>
    <w:rsid w:val="007146CE"/>
    <w:rsid w:val="00715087"/>
    <w:rsid w:val="00795101"/>
    <w:rsid w:val="007B19CB"/>
    <w:rsid w:val="007C554F"/>
    <w:rsid w:val="007D245D"/>
    <w:rsid w:val="007D73FD"/>
    <w:rsid w:val="007E45BC"/>
    <w:rsid w:val="007F6255"/>
    <w:rsid w:val="00826C47"/>
    <w:rsid w:val="00837AA6"/>
    <w:rsid w:val="008613DB"/>
    <w:rsid w:val="0086549B"/>
    <w:rsid w:val="008755CB"/>
    <w:rsid w:val="0088310A"/>
    <w:rsid w:val="008B7E2B"/>
    <w:rsid w:val="008D03E8"/>
    <w:rsid w:val="008D641E"/>
    <w:rsid w:val="008E1606"/>
    <w:rsid w:val="008E3819"/>
    <w:rsid w:val="0090082C"/>
    <w:rsid w:val="00903D3D"/>
    <w:rsid w:val="00917E38"/>
    <w:rsid w:val="00931350"/>
    <w:rsid w:val="00942D86"/>
    <w:rsid w:val="009578B3"/>
    <w:rsid w:val="00960EC5"/>
    <w:rsid w:val="0098369E"/>
    <w:rsid w:val="00983F68"/>
    <w:rsid w:val="00991820"/>
    <w:rsid w:val="00995776"/>
    <w:rsid w:val="0099671F"/>
    <w:rsid w:val="009B0A5B"/>
    <w:rsid w:val="009B611D"/>
    <w:rsid w:val="009B77FD"/>
    <w:rsid w:val="009C7DFF"/>
    <w:rsid w:val="009E1F2D"/>
    <w:rsid w:val="009E3A35"/>
    <w:rsid w:val="009F0253"/>
    <w:rsid w:val="009F752F"/>
    <w:rsid w:val="00A01333"/>
    <w:rsid w:val="00A12A6A"/>
    <w:rsid w:val="00A266B0"/>
    <w:rsid w:val="00A36F43"/>
    <w:rsid w:val="00A4052D"/>
    <w:rsid w:val="00A43632"/>
    <w:rsid w:val="00A55AF1"/>
    <w:rsid w:val="00A56F4B"/>
    <w:rsid w:val="00A613F9"/>
    <w:rsid w:val="00A745A5"/>
    <w:rsid w:val="00A9779D"/>
    <w:rsid w:val="00AA3BDE"/>
    <w:rsid w:val="00AA4566"/>
    <w:rsid w:val="00AC3608"/>
    <w:rsid w:val="00AD0558"/>
    <w:rsid w:val="00AD65C0"/>
    <w:rsid w:val="00AE73FE"/>
    <w:rsid w:val="00AF3DD5"/>
    <w:rsid w:val="00B01BBC"/>
    <w:rsid w:val="00B177BD"/>
    <w:rsid w:val="00B32812"/>
    <w:rsid w:val="00B40CF7"/>
    <w:rsid w:val="00B40EE1"/>
    <w:rsid w:val="00B444BA"/>
    <w:rsid w:val="00B44518"/>
    <w:rsid w:val="00B4710F"/>
    <w:rsid w:val="00B5040B"/>
    <w:rsid w:val="00B56214"/>
    <w:rsid w:val="00B62A33"/>
    <w:rsid w:val="00B80FC0"/>
    <w:rsid w:val="00B83B3C"/>
    <w:rsid w:val="00B87F8C"/>
    <w:rsid w:val="00B940EB"/>
    <w:rsid w:val="00BB666F"/>
    <w:rsid w:val="00BB75D4"/>
    <w:rsid w:val="00BC2473"/>
    <w:rsid w:val="00BD04B0"/>
    <w:rsid w:val="00BD26E1"/>
    <w:rsid w:val="00BE0562"/>
    <w:rsid w:val="00BE2826"/>
    <w:rsid w:val="00C10E45"/>
    <w:rsid w:val="00C1107A"/>
    <w:rsid w:val="00C238C6"/>
    <w:rsid w:val="00C24967"/>
    <w:rsid w:val="00C35C50"/>
    <w:rsid w:val="00C402A5"/>
    <w:rsid w:val="00C7079C"/>
    <w:rsid w:val="00C76231"/>
    <w:rsid w:val="00C87BE8"/>
    <w:rsid w:val="00C9405E"/>
    <w:rsid w:val="00C9554A"/>
    <w:rsid w:val="00CA4D89"/>
    <w:rsid w:val="00CB7D2B"/>
    <w:rsid w:val="00CC44E9"/>
    <w:rsid w:val="00CF18DA"/>
    <w:rsid w:val="00D05905"/>
    <w:rsid w:val="00D05A61"/>
    <w:rsid w:val="00D05DA7"/>
    <w:rsid w:val="00D05FAE"/>
    <w:rsid w:val="00D06D3F"/>
    <w:rsid w:val="00D322DA"/>
    <w:rsid w:val="00D41CB4"/>
    <w:rsid w:val="00D54893"/>
    <w:rsid w:val="00D62327"/>
    <w:rsid w:val="00D70345"/>
    <w:rsid w:val="00D70E0F"/>
    <w:rsid w:val="00D75C22"/>
    <w:rsid w:val="00D85207"/>
    <w:rsid w:val="00D8724D"/>
    <w:rsid w:val="00D91AD2"/>
    <w:rsid w:val="00D95120"/>
    <w:rsid w:val="00DC1FB6"/>
    <w:rsid w:val="00DC5161"/>
    <w:rsid w:val="00DE424C"/>
    <w:rsid w:val="00DE6EB6"/>
    <w:rsid w:val="00E1154D"/>
    <w:rsid w:val="00E12B1A"/>
    <w:rsid w:val="00E16FC9"/>
    <w:rsid w:val="00E3209F"/>
    <w:rsid w:val="00E4231D"/>
    <w:rsid w:val="00E42E09"/>
    <w:rsid w:val="00E4356B"/>
    <w:rsid w:val="00E62D1C"/>
    <w:rsid w:val="00E653A2"/>
    <w:rsid w:val="00E8371F"/>
    <w:rsid w:val="00E83B33"/>
    <w:rsid w:val="00EC0A5A"/>
    <w:rsid w:val="00EC5E5C"/>
    <w:rsid w:val="00EE231D"/>
    <w:rsid w:val="00EF0A76"/>
    <w:rsid w:val="00F1134F"/>
    <w:rsid w:val="00F12A60"/>
    <w:rsid w:val="00F179FD"/>
    <w:rsid w:val="00F214B9"/>
    <w:rsid w:val="00F422FA"/>
    <w:rsid w:val="00F7090C"/>
    <w:rsid w:val="00F94BF3"/>
    <w:rsid w:val="00F96106"/>
    <w:rsid w:val="00FA3CDF"/>
    <w:rsid w:val="00FD208C"/>
    <w:rsid w:val="00FF070B"/>
    <w:rsid w:val="00FF2711"/>
    <w:rsid w:val="01FD12DF"/>
    <w:rsid w:val="04E16F89"/>
    <w:rsid w:val="0A696F1A"/>
    <w:rsid w:val="0C651E90"/>
    <w:rsid w:val="0F96314E"/>
    <w:rsid w:val="1F3E1BD9"/>
    <w:rsid w:val="20604E28"/>
    <w:rsid w:val="26013E1D"/>
    <w:rsid w:val="2E254A63"/>
    <w:rsid w:val="31933AB9"/>
    <w:rsid w:val="389F5BA6"/>
    <w:rsid w:val="38F97170"/>
    <w:rsid w:val="3BEE313C"/>
    <w:rsid w:val="3E017940"/>
    <w:rsid w:val="42D745A2"/>
    <w:rsid w:val="455F666C"/>
    <w:rsid w:val="511264A1"/>
    <w:rsid w:val="5D083B9F"/>
    <w:rsid w:val="5EEA404D"/>
    <w:rsid w:val="5F353272"/>
    <w:rsid w:val="5F6D6149"/>
    <w:rsid w:val="63E20C9F"/>
    <w:rsid w:val="64882628"/>
    <w:rsid w:val="67E76ABE"/>
    <w:rsid w:val="6F2379A9"/>
    <w:rsid w:val="76505265"/>
    <w:rsid w:val="76743279"/>
    <w:rsid w:val="76E27499"/>
    <w:rsid w:val="76EC414A"/>
    <w:rsid w:val="77A21777"/>
    <w:rsid w:val="7BEE794B"/>
    <w:rsid w:val="7FC1038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67B49"/>
  <w15:docId w15:val="{65E048E6-7DFF-4130-8887-EBB52BF8F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0594"/>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540594"/>
    <w:pPr>
      <w:widowControl w:val="0"/>
      <w:tabs>
        <w:tab w:val="center" w:pos="4153"/>
        <w:tab w:val="right" w:pos="8306"/>
      </w:tabs>
      <w:adjustRightInd/>
      <w:spacing w:after="0"/>
    </w:pPr>
    <w:rPr>
      <w:rFonts w:asciiTheme="minorHAnsi" w:eastAsiaTheme="minorEastAsia" w:hAnsiTheme="minorHAnsi" w:cstheme="minorBidi"/>
      <w:kern w:val="2"/>
      <w:sz w:val="18"/>
      <w:szCs w:val="18"/>
    </w:rPr>
  </w:style>
  <w:style w:type="paragraph" w:styleId="a5">
    <w:name w:val="header"/>
    <w:basedOn w:val="a"/>
    <w:link w:val="a6"/>
    <w:uiPriority w:val="99"/>
    <w:unhideWhenUsed/>
    <w:qFormat/>
    <w:rsid w:val="00540594"/>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cstheme="minorBidi"/>
      <w:kern w:val="2"/>
      <w:sz w:val="18"/>
      <w:szCs w:val="18"/>
    </w:rPr>
  </w:style>
  <w:style w:type="paragraph" w:styleId="HTML">
    <w:name w:val="HTML Preformatted"/>
    <w:basedOn w:val="a"/>
    <w:uiPriority w:val="99"/>
    <w:unhideWhenUsed/>
    <w:qFormat/>
    <w:rsid w:val="00540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hint="eastAsia"/>
      <w:sz w:val="24"/>
      <w:szCs w:val="24"/>
    </w:rPr>
  </w:style>
  <w:style w:type="character" w:styleId="a7">
    <w:name w:val="Hyperlink"/>
    <w:basedOn w:val="a0"/>
    <w:uiPriority w:val="99"/>
    <w:unhideWhenUsed/>
    <w:qFormat/>
    <w:rsid w:val="00540594"/>
    <w:rPr>
      <w:color w:val="0000FF"/>
      <w:u w:val="single"/>
    </w:rPr>
  </w:style>
  <w:style w:type="character" w:customStyle="1" w:styleId="a6">
    <w:name w:val="页眉 字符"/>
    <w:basedOn w:val="a0"/>
    <w:link w:val="a5"/>
    <w:uiPriority w:val="99"/>
    <w:qFormat/>
    <w:rsid w:val="00540594"/>
    <w:rPr>
      <w:sz w:val="18"/>
      <w:szCs w:val="18"/>
    </w:rPr>
  </w:style>
  <w:style w:type="character" w:customStyle="1" w:styleId="a4">
    <w:name w:val="页脚 字符"/>
    <w:basedOn w:val="a0"/>
    <w:link w:val="a3"/>
    <w:uiPriority w:val="99"/>
    <w:qFormat/>
    <w:rsid w:val="00540594"/>
    <w:rPr>
      <w:sz w:val="18"/>
      <w:szCs w:val="18"/>
    </w:rPr>
  </w:style>
  <w:style w:type="paragraph" w:styleId="a8">
    <w:name w:val="Balloon Text"/>
    <w:basedOn w:val="a"/>
    <w:link w:val="a9"/>
    <w:uiPriority w:val="99"/>
    <w:semiHidden/>
    <w:unhideWhenUsed/>
    <w:rsid w:val="00B80FC0"/>
    <w:pPr>
      <w:spacing w:after="0"/>
    </w:pPr>
    <w:rPr>
      <w:sz w:val="18"/>
      <w:szCs w:val="18"/>
    </w:rPr>
  </w:style>
  <w:style w:type="character" w:customStyle="1" w:styleId="a9">
    <w:name w:val="批注框文本 字符"/>
    <w:basedOn w:val="a0"/>
    <w:link w:val="a8"/>
    <w:uiPriority w:val="99"/>
    <w:semiHidden/>
    <w:rsid w:val="00B80FC0"/>
    <w:rPr>
      <w:rFonts w:ascii="Tahoma" w:eastAsia="微软雅黑" w:hAnsi="Tahoma"/>
      <w:sz w:val="18"/>
      <w:szCs w:val="18"/>
    </w:rPr>
  </w:style>
  <w:style w:type="paragraph" w:styleId="aa">
    <w:name w:val="Normal (Web)"/>
    <w:basedOn w:val="a"/>
    <w:uiPriority w:val="99"/>
    <w:semiHidden/>
    <w:unhideWhenUsed/>
    <w:rsid w:val="00BD04B0"/>
    <w:pPr>
      <w:adjustRightInd/>
      <w:snapToGrid/>
      <w:spacing w:before="100" w:beforeAutospacing="1" w:after="100" w:afterAutospacing="1"/>
    </w:pPr>
    <w:rPr>
      <w:rFonts w:ascii="宋体" w:eastAsia="宋体" w:hAnsi="宋体" w:cs="宋体"/>
      <w:sz w:val="24"/>
      <w:szCs w:val="24"/>
    </w:rPr>
  </w:style>
  <w:style w:type="character" w:styleId="ab">
    <w:name w:val="FollowedHyperlink"/>
    <w:basedOn w:val="a0"/>
    <w:uiPriority w:val="99"/>
    <w:semiHidden/>
    <w:unhideWhenUsed/>
    <w:rsid w:val="00420195"/>
    <w:rPr>
      <w:color w:val="800080" w:themeColor="followedHyperlink"/>
      <w:u w:val="single"/>
    </w:rPr>
  </w:style>
  <w:style w:type="paragraph" w:styleId="ac">
    <w:name w:val="List Paragraph"/>
    <w:basedOn w:val="a"/>
    <w:uiPriority w:val="99"/>
    <w:rsid w:val="00432D87"/>
    <w:pPr>
      <w:ind w:firstLineChars="200" w:firstLine="420"/>
    </w:pPr>
  </w:style>
  <w:style w:type="character" w:styleId="ad">
    <w:name w:val="annotation reference"/>
    <w:basedOn w:val="a0"/>
    <w:uiPriority w:val="99"/>
    <w:semiHidden/>
    <w:unhideWhenUsed/>
    <w:rsid w:val="00D05DA7"/>
    <w:rPr>
      <w:sz w:val="21"/>
      <w:szCs w:val="21"/>
    </w:rPr>
  </w:style>
  <w:style w:type="paragraph" w:styleId="ae">
    <w:name w:val="annotation text"/>
    <w:basedOn w:val="a"/>
    <w:link w:val="af"/>
    <w:uiPriority w:val="99"/>
    <w:semiHidden/>
    <w:unhideWhenUsed/>
    <w:rsid w:val="00D05DA7"/>
  </w:style>
  <w:style w:type="character" w:customStyle="1" w:styleId="af">
    <w:name w:val="批注文字 字符"/>
    <w:basedOn w:val="a0"/>
    <w:link w:val="ae"/>
    <w:uiPriority w:val="99"/>
    <w:semiHidden/>
    <w:rsid w:val="00D05DA7"/>
    <w:rPr>
      <w:rFonts w:ascii="Tahoma" w:eastAsia="微软雅黑" w:hAnsi="Tahoma"/>
      <w:sz w:val="22"/>
      <w:szCs w:val="22"/>
    </w:rPr>
  </w:style>
  <w:style w:type="paragraph" w:styleId="af0">
    <w:name w:val="annotation subject"/>
    <w:basedOn w:val="ae"/>
    <w:next w:val="ae"/>
    <w:link w:val="af1"/>
    <w:uiPriority w:val="99"/>
    <w:semiHidden/>
    <w:unhideWhenUsed/>
    <w:rsid w:val="00D05DA7"/>
    <w:rPr>
      <w:b/>
      <w:bCs/>
    </w:rPr>
  </w:style>
  <w:style w:type="character" w:customStyle="1" w:styleId="af1">
    <w:name w:val="批注主题 字符"/>
    <w:basedOn w:val="af"/>
    <w:link w:val="af0"/>
    <w:uiPriority w:val="99"/>
    <w:semiHidden/>
    <w:rsid w:val="00D05DA7"/>
    <w:rPr>
      <w:rFonts w:ascii="Tahoma" w:eastAsia="微软雅黑" w:hAnsi="Tahoma"/>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993857">
      <w:bodyDiv w:val="1"/>
      <w:marLeft w:val="0"/>
      <w:marRight w:val="0"/>
      <w:marTop w:val="0"/>
      <w:marBottom w:val="0"/>
      <w:divBdr>
        <w:top w:val="none" w:sz="0" w:space="0" w:color="auto"/>
        <w:left w:val="none" w:sz="0" w:space="0" w:color="auto"/>
        <w:bottom w:val="none" w:sz="0" w:space="0" w:color="auto"/>
        <w:right w:val="none" w:sz="0" w:space="0" w:color="auto"/>
      </w:divBdr>
    </w:div>
    <w:div w:id="1712875651">
      <w:bodyDiv w:val="1"/>
      <w:marLeft w:val="0"/>
      <w:marRight w:val="0"/>
      <w:marTop w:val="0"/>
      <w:marBottom w:val="0"/>
      <w:divBdr>
        <w:top w:val="none" w:sz="0" w:space="0" w:color="auto"/>
        <w:left w:val="none" w:sz="0" w:space="0" w:color="auto"/>
        <w:bottom w:val="none" w:sz="0" w:space="0" w:color="auto"/>
        <w:right w:val="none" w:sz="0" w:space="0" w:color="auto"/>
      </w:divBdr>
    </w:div>
    <w:div w:id="1818721321">
      <w:bodyDiv w:val="1"/>
      <w:marLeft w:val="0"/>
      <w:marRight w:val="0"/>
      <w:marTop w:val="0"/>
      <w:marBottom w:val="0"/>
      <w:divBdr>
        <w:top w:val="none" w:sz="0" w:space="0" w:color="auto"/>
        <w:left w:val="none" w:sz="0" w:space="0" w:color="auto"/>
        <w:bottom w:val="none" w:sz="0" w:space="0" w:color="auto"/>
        <w:right w:val="none" w:sz="0" w:space="0" w:color="auto"/>
      </w:divBdr>
    </w:div>
    <w:div w:id="2103257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6</Pages>
  <Words>373</Words>
  <Characters>2127</Characters>
  <Application>Microsoft Office Word</Application>
  <DocSecurity>0</DocSecurity>
  <Lines>17</Lines>
  <Paragraphs>4</Paragraphs>
  <ScaleCrop>false</ScaleCrop>
  <Company>Microsoft</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zj</dc:creator>
  <cp:lastModifiedBy>Windows 用户</cp:lastModifiedBy>
  <cp:revision>51</cp:revision>
  <dcterms:created xsi:type="dcterms:W3CDTF">2017-12-27T06:21:00Z</dcterms:created>
  <dcterms:modified xsi:type="dcterms:W3CDTF">2018-01-08T03:09:00Z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